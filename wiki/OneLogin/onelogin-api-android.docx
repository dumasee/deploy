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63" w:lineRule="exact"/>
        <w:ind w:left="108"/>
        <w:rPr>
          <w:rFonts w:hint="eastAsia" w:ascii="微软雅黑" w:hAnsi="微软雅黑" w:eastAsia="微软雅黑" w:cs="微软雅黑"/>
          <w:b w:val="0"/>
          <w:sz w:val="6"/>
        </w:rPr>
      </w:pPr>
      <w:r>
        <w:rPr>
          <w:rFonts w:hint="eastAsia" w:ascii="微软雅黑" w:hAnsi="微软雅黑" w:eastAsia="微软雅黑" w:cs="微软雅黑"/>
          <w:b w:val="0"/>
          <w:position w:val="0"/>
          <w:sz w:val="6"/>
        </w:rPr>
        <w:drawing>
          <wp:inline distT="0" distB="0" distL="0" distR="0">
            <wp:extent cx="6718300" cy="400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482" cy="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20"/>
        </w:rPr>
      </w:pPr>
    </w:p>
    <w:p>
      <w:pPr>
        <w:spacing w:before="67"/>
        <w:ind w:left="108" w:right="0" w:firstLine="0"/>
        <w:jc w:val="left"/>
        <w:rPr>
          <w:rFonts w:hint="eastAsia" w:ascii="微软雅黑" w:hAnsi="微软雅黑" w:eastAsia="微软雅黑" w:cs="微软雅黑"/>
          <w:sz w:val="20"/>
        </w:rPr>
      </w:pPr>
      <w:r>
        <w:rPr>
          <w:rFonts w:hint="eastAsia" w:ascii="微软雅黑" w:hAnsi="微软雅黑" w:eastAsia="微软雅黑" w:cs="微软雅黑"/>
          <w:sz w:val="22"/>
        </w:rPr>
        <w:t>title: android type: android</w:t>
      </w:r>
    </w:p>
    <w:p>
      <w:pPr>
        <w:pStyle w:val="2"/>
        <w:spacing w:before="21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347980</wp:posOffset>
                </wp:positionH>
                <wp:positionV relativeFrom="paragraph">
                  <wp:posOffset>60325</wp:posOffset>
                </wp:positionV>
                <wp:extent cx="6783070" cy="0"/>
                <wp:effectExtent l="0" t="0" r="0" b="0"/>
                <wp:wrapTopAndBottom/>
                <wp:docPr id="20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3070" cy="0"/>
                        </a:xfrm>
                        <a:prstGeom prst="line">
                          <a:avLst/>
                        </a:prstGeom>
                        <a:ln w="1017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7.4pt;margin-top:4.75pt;height:0pt;width:534.1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7KAmS1gAAAAcBAAAPAAAAAAAAAAEAIAAAACIAAABk&#10;cnMvZG93bnJldi54bWxQSwECFAAUAAAACACHTuJAW8gVIc8BAACQAwAADgAAAAAAAAABACAAAAAl&#10;AQAAZHJzL2Uyb0RvYy54bWxQSwUGAAAAAAYABgBZAQAAZgUAAAAA&#10;">
                <v:fill on="f" focussize="0,0"/>
                <v:stroke weight="0.800787401574803pt" color="#CCCCC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t>order: 0</w:t>
      </w:r>
    </w:p>
    <w:p>
      <w:pPr>
        <w:spacing w:before="232"/>
        <w:ind w:left="108" w:right="0" w:firstLine="0"/>
        <w:jc w:val="left"/>
        <w:rPr>
          <w:rFonts w:hint="eastAsia" w:ascii="微软雅黑" w:hAnsi="微软雅黑" w:eastAsia="微软雅黑" w:cs="微软雅黑"/>
          <w:b/>
          <w:bCs w:val="0"/>
          <w:sz w:val="45"/>
        </w:rPr>
      </w:pPr>
      <w:r>
        <w:rPr>
          <w:rFonts w:hint="eastAsia" w:ascii="微软雅黑" w:hAnsi="微软雅黑" w:eastAsia="微软雅黑" w:cs="微软雅黑"/>
          <w:b/>
          <w:bCs w:val="0"/>
          <w:w w:val="95"/>
          <w:sz w:val="45"/>
        </w:rPr>
        <w:t>SDK</w:t>
      </w:r>
      <w:r>
        <w:rPr>
          <w:rFonts w:hint="eastAsia" w:ascii="微软雅黑" w:hAnsi="微软雅黑" w:eastAsia="微软雅黑" w:cs="微软雅黑"/>
          <w:b/>
          <w:bCs w:val="0"/>
          <w:w w:val="95"/>
          <w:sz w:val="45"/>
          <w:lang w:val="en-US" w:eastAsia="zh-CN"/>
        </w:rPr>
        <w:t>方</w:t>
      </w:r>
      <w:r>
        <w:rPr>
          <w:rFonts w:hint="eastAsia" w:ascii="微软雅黑" w:hAnsi="微软雅黑" w:eastAsia="微软雅黑" w:cs="微软雅黑"/>
          <w:b/>
          <w:bCs w:val="0"/>
          <w:w w:val="95"/>
          <w:sz w:val="45"/>
        </w:rPr>
        <w:t>法说明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3"/>
        </w:rPr>
      </w:pPr>
    </w:p>
    <w:p>
      <w:pPr>
        <w:pStyle w:val="2"/>
        <w:spacing w:line="667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初始化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08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07" name="直线 4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kNV+dQAAAAEAQAADwAAAAAAAAABACAAAAAiAAAAZHJzL2Rvd25yZXYueG1s&#10;UEsBAhQAFAAAAAgAh07iQCakU5w1AgAAuAQAAA4AAAAAAAAAAQAgAAAAIwEAAGRycy9lMm9Eb2Mu&#10;eG1sUEsFBgAAAAAGAAYAWQEAAMoFAAAAAA==&#10;">
                <o:lock v:ext="edit" aspectratio="f"/>
                <v:line id="直线 4" o:spid="_x0000_s1026" o:spt="20" style="position:absolute;left:0;top:8;height:0;width:10683;" filled="f" stroked="t" coordsize="21600,21600" o:gfxdata="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k7p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1" w:line="240" w:lineRule="auto"/>
        <w:ind w:left="108" w:right="8918" w:right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mc:AlternateContent>
          <mc:Choice Requires="wpg">
            <w:drawing>
              <wp:anchor distT="0" distB="0" distL="114300" distR="114300" simplePos="0" relativeHeight="248314880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626745</wp:posOffset>
                </wp:positionV>
                <wp:extent cx="6783705" cy="335915"/>
                <wp:effectExtent l="635" t="635" r="16510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988"/>
                          <a:chExt cx="10683" cy="529"/>
                        </a:xfrm>
                      </wpg:grpSpPr>
                      <wps:wsp>
                        <wps:cNvPr id="2" name="任意多边形 6"/>
                        <wps:cNvSpPr/>
                        <wps:spPr>
                          <a:xfrm>
                            <a:off x="608" y="98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3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7"/>
                        <wps:cNvSpPr/>
                        <wps:spPr>
                          <a:xfrm>
                            <a:off x="624" y="100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文本框 8"/>
                        <wps:cNvSpPr txBox="1"/>
                        <wps:spPr>
                          <a:xfrm>
                            <a:off x="608" y="98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init(Context context)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49.35pt;height:26.45pt;width:534.15pt;mso-position-horizontal-relative:page;z-index:-255001600;mso-width-relative:page;mso-height-relative:page;" coordorigin="609,988" coordsize="10683,529" o:gfxdata="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CWQq522gAAAAoBAAAPAAAAAAAAAAEAIAAAACIAAABk&#10;cnMvZG93bnJldi54bWxQSwECFAAUAAAACACHTuJASCocuLAEAACuEgAADgAAAAAAAAABACAAAAAp&#10;AQAAZHJzL2Uyb0RvYy54bWxQSwUGAAAAAAYABgBZAQAASwgAAAAA&#10;">
                <o:lock v:ext="edit" aspectratio="f"/>
                <v:shape id="任意多边形 6" o:spid="_x0000_s1026" o:spt="100" style="position:absolute;left:608;top:987;height:529;width:10683;" fillcolor="#CCCCCC" filled="t" stroked="f" coordsize="10683,529" o:gfxdata="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np8K8AAAA&#10;2gAAAA8AAAAAAAAAAQAgAAAAIgAAAGRycy9kb3ducmV2LnhtbFBLAQIUABQAAAAIAIdO4kAzLwWe&#10;OwAAADkAAAAQAAAAAAAAAAEAIAAAAAsBAABkcnMvc2hhcGV4bWwueG1sUEsFBgAAAAAGAAYAWwEA&#10;ALUDAAAAAA==&#10;" path="m10634,0l48,0,29,3,14,14,3,29,0,48,0,480,3,499,14,514,29,524,48,528,10634,528,10653,524,10668,514,10679,499,10681,488,72,488,59,486,49,479,42,469,40,456,40,72,42,59,49,49,59,42,72,40,10681,40,10679,29,10668,14,10653,3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7" o:spid="_x0000_s1026" o:spt="100" style="position:absolute;left:624;top:1003;height:497;width:10651;" fillcolor="#F8F8F8" filled="t" stroked="f" coordsize="10651,497" o:gfxdata="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nlqvQAA&#10;ANoAAAAPAAAAAAAAAAEAIAAAACIAAABkcnMvZG93bnJldi54bWxQSwECFAAUAAAACACHTuJAMy8F&#10;njsAAAA5AAAAEAAAAAAAAAABACAAAAAMAQAAZHJzL3NoYXBleG1sLnhtbFBLBQYAAAAABgAGAFsB&#10;AAC2AwAAAAA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8" o:spid="_x0000_s1026" o:spt="202" type="#_x0000_t202" style="position:absolute;left:608;top:987;height:529;width:10683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init(Context context)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1603375</wp:posOffset>
                </wp:positionV>
                <wp:extent cx="2384425" cy="722630"/>
                <wp:effectExtent l="0" t="0" r="0" b="0"/>
                <wp:wrapNone/>
                <wp:docPr id="21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3612" w:type="dxa"/>
                              <w:tblInd w:w="10" w:type="dxa"/>
                              <w:tblBorders>
                                <w:top w:val="single" w:color="CCCCCC" w:sz="8" w:space="0"/>
                                <w:left w:val="single" w:color="CCCCCC" w:sz="8" w:space="0"/>
                                <w:bottom w:val="single" w:color="CCCCCC" w:sz="8" w:space="0"/>
                                <w:right w:val="single" w:color="CCCCCC" w:sz="8" w:space="0"/>
                                <w:insideH w:val="single" w:color="CCCCCC" w:sz="8" w:space="0"/>
                                <w:insideV w:val="single" w:color="CCCCCC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53"/>
                              <w:gridCol w:w="1209"/>
                              <w:gridCol w:w="1250"/>
                            </w:tblGrid>
                            <w:tr>
                              <w:tblPrEx>
                                <w:tblBorders>
                                  <w:top w:val="single" w:color="CCCCCC" w:sz="8" w:space="0"/>
                                  <w:left w:val="single" w:color="CCCCCC" w:sz="8" w:space="0"/>
                                  <w:bottom w:val="single" w:color="CCCCCC" w:sz="8" w:space="0"/>
                                  <w:right w:val="single" w:color="CCCCCC" w:sz="8" w:space="0"/>
                                  <w:insideH w:val="single" w:color="CCCCCC" w:sz="8" w:space="0"/>
                                  <w:insideV w:val="single" w:color="CCCCCC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71"/>
                                    <w:ind w:left="200" w:right="182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22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71"/>
                                    <w:ind w:left="203" w:right="186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22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71"/>
                                    <w:ind w:left="155" w:right="142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22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CCCCCC" w:sz="8" w:space="0"/>
                                  <w:left w:val="single" w:color="CCCCCC" w:sz="8" w:space="0"/>
                                  <w:bottom w:val="single" w:color="CCCCCC" w:sz="8" w:space="0"/>
                                  <w:right w:val="single" w:color="CCCCCC" w:sz="8" w:space="0"/>
                                  <w:insideH w:val="single" w:color="CCCCCC" w:sz="8" w:space="0"/>
                                  <w:insideV w:val="single" w:color="CCCCCC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ind w:left="200" w:right="18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context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ind w:left="203" w:right="18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Context</w:t>
                                  </w:r>
                                </w:p>
                              </w:tc>
                              <w:tc>
                                <w:tcPr>
                                  <w:tcW w:w="125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6"/>
                                    <w:ind w:left="155" w:right="142"/>
                                    <w:jc w:val="center"/>
                                    <w:rPr>
                                      <w:rFonts w:hint="eastAsia" w:ascii="Arial Unicode MS" w:eastAsia="Arial Unicode MS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2"/>
                                      <w:szCs w:val="22"/>
                                      <w:lang w:val="en-US" w:eastAsia="zh-CN" w:bidi="en-US"/>
                                    </w:rPr>
                                    <w:t>上下文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0.4pt;margin-top:126.25pt;height:56.9pt;width:187.75pt;mso-position-horizontal-relative:page;z-index:251665408;mso-width-relative:page;mso-height-relative:page;" filled="f" stroked="f" coordsize="21600,21600" o:gfxdata="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1t7ytdkAAAAK&#10;AQAADwAAAAAAAAABACAAAAAiAAAAZHJzL2Rvd25yZXYueG1sUEsBAhQAFAAAAAgAh07iQCQ2AOS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3612" w:type="dxa"/>
                        <w:tblInd w:w="10" w:type="dxa"/>
                        <w:tblBorders>
                          <w:top w:val="single" w:color="CCCCCC" w:sz="8" w:space="0"/>
                          <w:left w:val="single" w:color="CCCCCC" w:sz="8" w:space="0"/>
                          <w:bottom w:val="single" w:color="CCCCCC" w:sz="8" w:space="0"/>
                          <w:right w:val="single" w:color="CCCCCC" w:sz="8" w:space="0"/>
                          <w:insideH w:val="single" w:color="CCCCCC" w:sz="8" w:space="0"/>
                          <w:insideV w:val="single" w:color="CCCCCC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53"/>
                        <w:gridCol w:w="1209"/>
                        <w:gridCol w:w="1250"/>
                      </w:tblGrid>
                      <w:tr>
                        <w:tblPrEx>
                          <w:tblBorders>
                            <w:top w:val="single" w:color="CCCCCC" w:sz="8" w:space="0"/>
                            <w:left w:val="single" w:color="CCCCCC" w:sz="8" w:space="0"/>
                            <w:bottom w:val="single" w:color="CCCCCC" w:sz="8" w:space="0"/>
                            <w:right w:val="single" w:color="CCCCCC" w:sz="8" w:space="0"/>
                            <w:insideH w:val="single" w:color="CCCCCC" w:sz="8" w:space="0"/>
                            <w:insideV w:val="single" w:color="CCCCCC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0" w:hRule="atLeast"/>
                        </w:trPr>
                        <w:tc>
                          <w:tcPr>
                            <w:tcW w:w="115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10"/>
                              <w:spacing w:before="71"/>
                              <w:ind w:left="200" w:right="182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22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10"/>
                              <w:spacing w:before="71"/>
                              <w:ind w:left="203" w:right="186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22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10"/>
                              <w:spacing w:before="71"/>
                              <w:ind w:left="155" w:right="142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22"/>
                              </w:rPr>
                              <w:t>说明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CCCCCC" w:sz="8" w:space="0"/>
                            <w:left w:val="single" w:color="CCCCCC" w:sz="8" w:space="0"/>
                            <w:bottom w:val="single" w:color="CCCCCC" w:sz="8" w:space="0"/>
                            <w:right w:val="single" w:color="CCCCCC" w:sz="8" w:space="0"/>
                            <w:insideH w:val="single" w:color="CCCCCC" w:sz="8" w:space="0"/>
                            <w:insideV w:val="single" w:color="CCCCCC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0" w:hRule="atLeast"/>
                        </w:trPr>
                        <w:tc>
                          <w:tcPr>
                            <w:tcW w:w="115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10"/>
                              <w:ind w:left="200" w:right="18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context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10"/>
                              <w:ind w:left="203" w:right="18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Context</w:t>
                            </w:r>
                          </w:p>
                        </w:tc>
                        <w:tc>
                          <w:tcPr>
                            <w:tcW w:w="125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pStyle w:val="10"/>
                              <w:spacing w:before="86"/>
                              <w:ind w:left="155" w:right="142"/>
                              <w:jc w:val="center"/>
                              <w:rPr>
                                <w:rFonts w:hint="eastAsia" w:ascii="Arial Unicode MS" w:eastAsia="Arial Unicode MS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 w:bidi="en-US"/>
                              </w:rPr>
                              <w:t>上下文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</w:t>
      </w:r>
      <w:r>
        <w:rPr>
          <w:rFonts w:hint="eastAsia" w:ascii="微软雅黑" w:hAnsi="微软雅黑" w:eastAsia="微软雅黑" w:cs="微软雅黑"/>
          <w:b/>
          <w:bCs/>
        </w:rPr>
        <w:t>法描述</w:t>
      </w: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1" w:line="240" w:lineRule="auto"/>
        <w:ind w:left="108" w:right="8918" w:right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参数说明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34"/>
        </w:rPr>
      </w:pPr>
    </w:p>
    <w:p>
      <w:pPr>
        <w:pStyle w:val="5"/>
        <w:spacing w:before="2"/>
        <w:rPr>
          <w:rFonts w:hint="eastAsia" w:ascii="微软雅黑" w:hAnsi="微软雅黑" w:eastAsia="微软雅黑" w:cs="微软雅黑"/>
          <w:sz w:val="34"/>
        </w:rPr>
      </w:pPr>
    </w:p>
    <w:p>
      <w:pPr>
        <w:pStyle w:val="5"/>
        <w:spacing w:before="2"/>
        <w:rPr>
          <w:rFonts w:hint="eastAsia" w:ascii="微软雅黑" w:hAnsi="微软雅黑" w:eastAsia="微软雅黑" w:cs="微软雅黑"/>
          <w:sz w:val="34"/>
        </w:rPr>
      </w:pPr>
    </w:p>
    <w:p>
      <w:pPr>
        <w:pStyle w:val="2"/>
        <w:spacing w:line="667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预取号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8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80" name="直线 11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mQ1X51AAAAAQBAAAPAAAAAAAAAAEAIAAAACIAAABkcnMvZG93bnJldi54&#10;bWxQSwECFAAUAAAACACHTuJAD57WmTcCAAC6BAAADgAAAAAAAAABACAAAAAjAQAAZHJzL2Uyb0Rv&#10;Yy54bWxQSwUGAAAAAAYABgBZAQAAzAUAAAAA&#10;">
                <o:lock v:ext="edit" aspectratio="f"/>
                <v:line id="直线 11" o:spid="_x0000_s1026" o:spt="20" style="position:absolute;left:0;top:8;height:0;width:10683;" filled="f" stroked="t" coordsize="21600,21600" o:gfxdata="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7FM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1" w:line="240" w:lineRule="auto"/>
        <w:ind w:left="108" w:right="8918" w:right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</w:t>
      </w:r>
      <w:r>
        <w:rPr>
          <w:rFonts w:hint="eastAsia" w:ascii="微软雅黑" w:hAnsi="微软雅黑" w:eastAsia="微软雅黑" w:cs="微软雅黑"/>
          <w:b/>
          <w:bCs/>
        </w:rPr>
        <w:t>法描述</w:t>
      </w:r>
    </w:p>
    <w:p>
      <w:pPr>
        <w:pStyle w:val="5"/>
        <w:spacing w:before="17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app_id：产品id，请在官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网</w:t>
      </w:r>
      <w:r>
        <w:rPr>
          <w:rFonts w:hint="eastAsia" w:ascii="微软雅黑" w:hAnsi="微软雅黑" w:eastAsia="微软雅黑" w:cs="微软雅黑"/>
          <w:sz w:val="22"/>
        </w:rPr>
        <w:t>申请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528955"/>
                <wp:effectExtent l="635" t="635" r="16510" b="3810"/>
                <wp:wrapTopAndBottom/>
                <wp:docPr id="21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528955"/>
                          <a:chOff x="609" y="218"/>
                          <a:chExt cx="10683" cy="833"/>
                        </a:xfrm>
                      </wpg:grpSpPr>
                      <wps:wsp>
                        <wps:cNvPr id="215" name="任意多边形 13"/>
                        <wps:cNvSpPr/>
                        <wps:spPr>
                          <a:xfrm>
                            <a:off x="608" y="217"/>
                            <a:ext cx="10683" cy="8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833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785"/>
                                </a:lnTo>
                                <a:lnTo>
                                  <a:pt x="3" y="803"/>
                                </a:lnTo>
                                <a:lnTo>
                                  <a:pt x="14" y="819"/>
                                </a:lnTo>
                                <a:lnTo>
                                  <a:pt x="29" y="829"/>
                                </a:lnTo>
                                <a:lnTo>
                                  <a:pt x="48" y="833"/>
                                </a:lnTo>
                                <a:lnTo>
                                  <a:pt x="10634" y="833"/>
                                </a:lnTo>
                                <a:lnTo>
                                  <a:pt x="10653" y="829"/>
                                </a:lnTo>
                                <a:lnTo>
                                  <a:pt x="10668" y="819"/>
                                </a:lnTo>
                                <a:lnTo>
                                  <a:pt x="10679" y="803"/>
                                </a:lnTo>
                                <a:lnTo>
                                  <a:pt x="10681" y="793"/>
                                </a:lnTo>
                                <a:lnTo>
                                  <a:pt x="72" y="793"/>
                                </a:lnTo>
                                <a:lnTo>
                                  <a:pt x="59" y="790"/>
                                </a:lnTo>
                                <a:lnTo>
                                  <a:pt x="49" y="783"/>
                                </a:lnTo>
                                <a:lnTo>
                                  <a:pt x="42" y="773"/>
                                </a:lnTo>
                                <a:lnTo>
                                  <a:pt x="40" y="761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761"/>
                                </a:lnTo>
                                <a:lnTo>
                                  <a:pt x="10640" y="773"/>
                                </a:lnTo>
                                <a:lnTo>
                                  <a:pt x="10633" y="783"/>
                                </a:lnTo>
                                <a:lnTo>
                                  <a:pt x="10623" y="790"/>
                                </a:lnTo>
                                <a:lnTo>
                                  <a:pt x="10610" y="793"/>
                                </a:lnTo>
                                <a:lnTo>
                                  <a:pt x="10681" y="793"/>
                                </a:lnTo>
                                <a:lnTo>
                                  <a:pt x="10682" y="785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6" name="任意多边形 14"/>
                        <wps:cNvSpPr/>
                        <wps:spPr>
                          <a:xfrm>
                            <a:off x="624" y="233"/>
                            <a:ext cx="10651" cy="8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801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769"/>
                                </a:lnTo>
                                <a:lnTo>
                                  <a:pt x="2" y="781"/>
                                </a:lnTo>
                                <a:lnTo>
                                  <a:pt x="9" y="791"/>
                                </a:lnTo>
                                <a:lnTo>
                                  <a:pt x="19" y="798"/>
                                </a:lnTo>
                                <a:lnTo>
                                  <a:pt x="32" y="801"/>
                                </a:lnTo>
                                <a:lnTo>
                                  <a:pt x="10618" y="801"/>
                                </a:lnTo>
                                <a:lnTo>
                                  <a:pt x="10631" y="798"/>
                                </a:lnTo>
                                <a:lnTo>
                                  <a:pt x="10641" y="791"/>
                                </a:lnTo>
                                <a:lnTo>
                                  <a:pt x="10648" y="781"/>
                                </a:lnTo>
                                <a:lnTo>
                                  <a:pt x="10650" y="769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7" name="文本框 15"/>
                        <wps:cNvSpPr txBox="1"/>
                        <wps:spPr>
                          <a:xfrm>
                            <a:off x="608" y="217"/>
                            <a:ext cx="10683" cy="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 w:line="307" w:lineRule="auto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preGetToken(String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app_id,int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timeout,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AbstractOneLoginListener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listen er)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30.4pt;margin-top:10.85pt;height:41.65pt;width:534.15pt;mso-position-horizontal-relative:page;mso-wrap-distance-bottom:0pt;mso-wrap-distance-top:0pt;z-index:-251654144;mso-width-relative:page;mso-height-relative:page;" coordorigin="609,218" coordsize="10683,833" o:gfxdata="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KxIIS/ZAAAACgEAAA8AAAAAAAAAAQAgAAAAIgAA&#10;AGRycy9kb3ducmV2LnhtbFBLAQIUABQAAAAIAIdO4kC1Oqg3swQAALkSAAAOAAAAAAAAAAEAIAAA&#10;ACgBAABkcnMvZTJvRG9jLnhtbFBLBQYAAAAABgAGAFkBAABNCAAAAAA=&#10;">
                <o:lock v:ext="edit" aspectratio="f"/>
                <v:shape id="任意多边形 13" o:spid="_x0000_s1026" o:spt="100" style="position:absolute;left:608;top:217;height:833;width:10683;" fillcolor="#CCCCCC" filled="t" stroked="f" coordsize="10683,833" o:gfxdata="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whSi/&#10;AAAA3AAAAA8AAAAAAAAAAQAgAAAAIgAAAGRycy9kb3ducmV2LnhtbFBLAQIUABQAAAAIAIdO4kAz&#10;LwWeOwAAADkAAAAQAAAAAAAAAAEAIAAAAA4BAABkcnMvc2hhcGV4bWwueG1sUEsFBgAAAAAGAAYA&#10;WwEAALgDAAAAAA==&#10;" path="m10634,0l48,0,29,4,14,14,3,29,0,48,0,785,3,803,14,819,29,829,48,833,10634,833,10653,829,10668,819,10679,803,10681,793,72,793,59,790,49,783,42,773,40,761,40,72,42,59,49,49,59,42,72,40,10681,40,10679,29,10668,14,10653,4,10634,0xm10681,40l10610,40,10623,42,10633,49,10640,59,10642,72,10642,761,10640,773,10633,783,10623,790,10610,793,10681,793,10682,785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4" o:spid="_x0000_s1026" o:spt="100" style="position:absolute;left:624;top:233;height:801;width:10651;" fillcolor="#F8F8F8" filled="t" stroked="f" coordsize="10651,801" o:gfxdata="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OYCRr4A&#10;AADcAAAADwAAAAAAAAABACAAAAAiAAAAZHJzL2Rvd25yZXYueG1sUEsBAhQAFAAAAAgAh07iQDMv&#10;BZ47AAAAOQAAABAAAAAAAAAAAQAgAAAADQEAAGRycy9zaGFwZXhtbC54bWxQSwUGAAAAAAYABgBb&#10;AQAAtwMAAAAA&#10;" path="m10618,0l32,0,19,2,9,9,2,19,0,32,0,769,2,781,9,791,19,798,32,801,10618,801,10631,798,10641,791,10648,781,10650,769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5" o:spid="_x0000_s1026" o:spt="202" type="#_x0000_t202" style="position:absolute;left:608;top:217;height:833;width:10683;" filled="f" stroked="f" coordsize="21600,21600" o:gfxdata="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VOb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 w:line="307" w:lineRule="auto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preGetToken(String</w:t>
                        </w:r>
                        <w:r>
                          <w:rPr>
                            <w:rFonts w:ascii="Courier New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app_id,int</w:t>
                        </w:r>
                        <w:r>
                          <w:rPr>
                            <w:rFonts w:ascii="Courier New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timeout,</w:t>
                        </w:r>
                        <w:r>
                          <w:rPr>
                            <w:rFonts w:ascii="Courier New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AbstractOneLoginListener</w:t>
                        </w:r>
                        <w:r>
                          <w:rPr>
                            <w:rFonts w:ascii="Courier New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listen er)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1" w:line="240" w:lineRule="auto"/>
        <w:ind w:left="108" w:right="8918" w:rightChars="0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参数说明</w:t>
      </w:r>
    </w:p>
    <w:p>
      <w:pPr>
        <w:pStyle w:val="5"/>
        <w:spacing w:before="7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892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3360"/>
        <w:gridCol w:w="418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84" w:type="dxa"/>
          </w:tcPr>
          <w:p>
            <w:pPr>
              <w:pStyle w:val="10"/>
              <w:spacing w:before="71"/>
              <w:ind w:left="200" w:right="18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3360" w:type="dxa"/>
          </w:tcPr>
          <w:p>
            <w:pPr>
              <w:pStyle w:val="10"/>
              <w:spacing w:before="71"/>
              <w:ind w:left="1265" w:right="125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4185" w:type="dxa"/>
          </w:tcPr>
          <w:p>
            <w:pPr>
              <w:pStyle w:val="10"/>
              <w:spacing w:before="71"/>
              <w:ind w:left="1649" w:right="164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84" w:type="dxa"/>
          </w:tcPr>
          <w:p>
            <w:pPr>
              <w:pStyle w:val="10"/>
              <w:ind w:left="141" w:right="186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app_id</w:t>
            </w:r>
          </w:p>
        </w:tc>
        <w:tc>
          <w:tcPr>
            <w:tcW w:w="3360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4185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后台配置唯一id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84" w:type="dxa"/>
            <w:shd w:val="clear" w:color="auto" w:fill="F8F8F8"/>
          </w:tcPr>
          <w:p>
            <w:pPr>
              <w:pStyle w:val="10"/>
              <w:ind w:left="200" w:right="186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timeout</w:t>
            </w:r>
          </w:p>
        </w:tc>
        <w:tc>
          <w:tcPr>
            <w:tcW w:w="3360" w:type="dxa"/>
            <w:shd w:val="clear" w:color="auto" w:fill="F8F8F8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185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设置的预取号超时时间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84" w:type="dxa"/>
          </w:tcPr>
          <w:p>
            <w:pPr>
              <w:pStyle w:val="10"/>
              <w:ind w:left="188" w:right="186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listener</w:t>
            </w:r>
          </w:p>
        </w:tc>
        <w:tc>
          <w:tcPr>
            <w:tcW w:w="3360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AbstractOneLoginListener</w:t>
            </w:r>
          </w:p>
        </w:tc>
        <w:tc>
          <w:tcPr>
            <w:tcW w:w="4185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回调监听器，需要开发者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自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己实现</w:t>
            </w:r>
          </w:p>
        </w:tc>
      </w:tr>
    </w:tbl>
    <w:p>
      <w:pPr>
        <w:spacing w:after="0"/>
        <w:rPr>
          <w:rFonts w:hint="eastAsia" w:ascii="微软雅黑" w:hAnsi="微软雅黑" w:eastAsia="微软雅黑" w:cs="微软雅黑"/>
          <w:sz w:val="22"/>
        </w:rPr>
        <w:sectPr>
          <w:type w:val="continuous"/>
          <w:pgSz w:w="11900" w:h="16840"/>
          <w:pgMar w:top="1600" w:right="500" w:bottom="280" w:left="500" w:header="720" w:footer="720" w:gutter="0"/>
        </w:sectPr>
      </w:pPr>
    </w:p>
    <w:p>
      <w:pPr>
        <w:spacing w:before="0" w:line="357" w:lineRule="auto"/>
        <w:ind w:left="108" w:right="5620" w:rightChars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bCs/>
          <w:sz w:val="29"/>
          <w:szCs w:val="29"/>
          <w:lang w:val="en-US" w:eastAsia="en-US" w:bidi="en-US"/>
        </w:rPr>
        <w:t>AbstractOneLoginListener实现接口结果返回</w:t>
      </w:r>
    </w:p>
    <w:p>
      <w:pPr>
        <w:pStyle w:val="5"/>
        <w:spacing w:before="17"/>
        <w:ind w:left="108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en-US" w:bidi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en-US" w:bidi="en-US"/>
        </w:rPr>
        <w:t>方法说明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9"/>
        </w:rPr>
      </w:pPr>
    </w:p>
    <w:p>
      <w:pPr>
        <w:spacing w:before="55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整个流程的结果返回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0" r="16510" b="6985"/>
                <wp:wrapTopAndBottom/>
                <wp:docPr id="22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7"/>
                          <a:chExt cx="10683" cy="529"/>
                        </a:xfrm>
                      </wpg:grpSpPr>
                      <wps:wsp>
                        <wps:cNvPr id="220" name="任意多边形 17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1" name="任意多边形 18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2" name="文本框 19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onResult(JSONObject jsonObject)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30.4pt;margin-top:10.85pt;height:26.45pt;width:534.15pt;mso-position-horizontal-relative:page;mso-wrap-distance-bottom:0pt;mso-wrap-distance-top:0pt;z-index:-251649024;mso-width-relative:page;mso-height-relative:page;" coordorigin="609,217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dtge92QAAAAkBAAAPAAAAAAAAAAEAIAAAACIAAABkcnMv&#10;ZG93bnJldi54bWxQSwECFAAUAAAACACHTuJA/ovhha4EAAC7EgAADgAAAAAAAAABACAAAAAoAQAA&#10;ZHJzL2Uyb0RvYy54bWxQSwUGAAAAAAYABgBZAQAASAgAAAAA&#10;">
                <o:lock v:ext="edit" aspectratio="f"/>
                <v:shape id="任意多边形 17" o:spid="_x0000_s1026" o:spt="100" style="position:absolute;left:608;top:217;height:529;width:10683;" fillcolor="#CCCCCC" filled="t" stroked="f" coordsize="10683,529" o:gfxdata="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MULPugAAANwA&#10;AAAPAAAAAAAAAAEAIAAAACIAAABkcnMvZG93bnJldi54bWxQSwECFAAUAAAACACHTuJAMy8FnjsA&#10;AAA5AAAAEAAAAAAAAAABACAAAAAJAQAAZHJzL3NoYXBleG1sLnhtbFBLBQYAAAAABgAGAFsBAACz&#10;AwAAAAA=&#10;" path="m10634,0l48,0,29,4,14,14,3,29,0,48,0,481,3,499,14,515,29,525,48,529,10634,529,10653,525,10668,515,10679,499,10681,489,72,489,59,486,49,479,42,469,40,457,40,72,42,60,49,50,59,43,72,40,10681,40,10679,29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8" o:spid="_x0000_s1026" o:spt="100" style="position:absolute;left:624;top:233;height:497;width:10651;" fillcolor="#F8F8F8" filled="t" stroked="f" coordsize="10651,497" o:gfxdata="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DeOr4A&#10;AADcAAAADwAAAAAAAAABACAAAAAiAAAAZHJzL2Rvd25yZXYueG1sUEsBAhQAFAAAAAgAh07iQDMv&#10;BZ47AAAAOQAAABAAAAAAAAAAAQAgAAAADQEAAGRycy9zaGFwZXhtbC54bWxQSwUGAAAAAAYABgBb&#10;AQAAtwMAAAAA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19" o:spid="_x0000_s1026" o:spt="202" type="#_x0000_t202" style="position:absolute;left:608;top:217;height:529;width:10683;" filled="f" stroked="f" coordsize="21600,21600" o:gfxdata="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OUJ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onResult(JSONObject jsonObject)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0" w:line="357" w:lineRule="auto"/>
        <w:ind w:left="108" w:right="5620" w:rightChars="0" w:firstLine="0"/>
        <w:jc w:val="left"/>
        <w:rPr>
          <w:rFonts w:hint="eastAsia" w:ascii="微软雅黑" w:hAnsi="微软雅黑" w:eastAsia="微软雅黑" w:cs="微软雅黑"/>
          <w:b/>
          <w:bCs/>
          <w:sz w:val="29"/>
          <w:szCs w:val="29"/>
          <w:lang w:val="en-US" w:eastAsia="en-US" w:bidi="en-US"/>
        </w:rPr>
      </w:pPr>
      <w:r>
        <w:rPr>
          <w:rFonts w:hint="eastAsia" w:ascii="微软雅黑" w:hAnsi="微软雅黑" w:eastAsia="微软雅黑" w:cs="微软雅黑"/>
          <w:b/>
          <w:bCs/>
          <w:sz w:val="29"/>
          <w:szCs w:val="29"/>
          <w:lang w:val="en-US" w:eastAsia="en-US" w:bidi="en-US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5044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785"/>
        <w:gridCol w:w="156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699" w:type="dxa"/>
          </w:tcPr>
          <w:p>
            <w:pPr>
              <w:pStyle w:val="10"/>
              <w:spacing w:before="71"/>
              <w:ind w:left="203" w:right="18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785" w:type="dxa"/>
          </w:tcPr>
          <w:p>
            <w:pPr>
              <w:pStyle w:val="10"/>
              <w:spacing w:before="71"/>
              <w:ind w:left="207" w:right="19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1560" w:type="dxa"/>
          </w:tcPr>
          <w:p>
            <w:pPr>
              <w:pStyle w:val="10"/>
              <w:spacing w:before="71"/>
              <w:ind w:left="201" w:right="18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699" w:type="dxa"/>
          </w:tcPr>
          <w:p>
            <w:pPr>
              <w:pStyle w:val="10"/>
              <w:ind w:left="203" w:right="186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jsonObject</w:t>
            </w:r>
          </w:p>
        </w:tc>
        <w:tc>
          <w:tcPr>
            <w:tcW w:w="1785" w:type="dxa"/>
          </w:tcPr>
          <w:p>
            <w:pPr>
              <w:pStyle w:val="10"/>
              <w:ind w:left="207" w:right="191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JSONObject</w:t>
            </w:r>
          </w:p>
        </w:tc>
        <w:tc>
          <w:tcPr>
            <w:tcW w:w="1560" w:type="dxa"/>
          </w:tcPr>
          <w:p>
            <w:pPr>
              <w:pStyle w:val="10"/>
              <w:spacing w:before="86"/>
              <w:ind w:left="201" w:right="189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错误信息</w:t>
            </w:r>
          </w:p>
        </w:tc>
      </w:tr>
    </w:tbl>
    <w:p>
      <w:pPr>
        <w:pStyle w:val="5"/>
        <w:spacing w:before="12"/>
        <w:rPr>
          <w:rFonts w:hint="eastAsia" w:ascii="微软雅黑" w:hAnsi="微软雅黑" w:eastAsia="微软雅黑" w:cs="微软雅黑"/>
          <w:sz w:val="16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jsonObject的参数说明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sz w:val="9"/>
        </w:rPr>
      </w:pPr>
    </w:p>
    <w:p>
      <w:pPr>
        <w:spacing w:before="54"/>
        <w:ind w:left="412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38735</wp:posOffset>
                </wp:positionV>
                <wp:extent cx="0" cy="223520"/>
                <wp:effectExtent l="20320" t="0" r="36830" b="5080"/>
                <wp:wrapNone/>
                <wp:docPr id="224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40681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32pt;margin-top:3.05pt;height:17.6pt;width:0pt;mso-position-horizontal-relative:page;z-index:251668480;mso-width-relative:page;mso-height-relative:page;" filled="f" stroked="t" coordsize="21600,21600" o:gfxdata="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hKgM9IAAAAGAQAADwAAAAAAAAABACAAAAAiAAAAZHJzL2Rv&#10;d25yZXYueG1sUEsBAhQAFAAAAAgAh07iQH3wNQ/OAQAAkAMAAA4AAAAAAAAAAQAgAAAAIQEAAGRy&#10;cy9lMm9Eb2MueG1sUEsFBgAAAAAGAAYAWQEAAGEFAAAAAA==&#10;">
                <v:fill on="f" focussize="0,0"/>
                <v:stroke weight="3.20322834645669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0000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1132205</wp:posOffset>
                </wp:positionV>
                <wp:extent cx="1464945" cy="356235"/>
                <wp:effectExtent l="635" t="0" r="1270" b="5715"/>
                <wp:wrapNone/>
                <wp:docPr id="8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1783"/>
                          <a:chExt cx="2307" cy="561"/>
                        </a:xfrm>
                      </wpg:grpSpPr>
                      <wps:wsp>
                        <wps:cNvPr id="6" name="矩形 22"/>
                        <wps:cNvSpPr/>
                        <wps:spPr>
                          <a:xfrm>
                            <a:off x="616" y="1783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23"/>
                        <wps:cNvSpPr/>
                        <wps:spPr>
                          <a:xfrm>
                            <a:off x="864" y="1919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489" y="289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5"/>
                                </a:lnTo>
                                <a:lnTo>
                                  <a:pt x="1525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6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1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3"/>
                                </a:lnTo>
                                <a:lnTo>
                                  <a:pt x="1525" y="273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1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30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0.8pt;margin-top:89.15pt;height:28.05pt;width:115.35pt;mso-position-horizontal-relative:page;z-index:-254996480;mso-width-relative:page;mso-height-relative:page;" coordorigin="617,1783" coordsize="2307,561" o:gfxdata="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MHdKwDaAAAACgEAAA8AAAAAAAAA&#10;AQAgAAAAIgAAAGRycy9kb3ducmV2LnhtbFBLAQIUABQAAAAIAIdO4kCTFIZ21wMAAFkNAAAOAAAA&#10;AAAAAAEAIAAAACkBAABkcnMvZTJvRG9jLnhtbFBLBQYAAAAABgAGAFkBAAByBwAAAAA=&#10;">
                <o:lock v:ext="edit" aspectratio="f"/>
                <v:rect id="矩形 22" o:spid="_x0000_s1026" o:spt="1" style="position:absolute;left:616;top:1783;height:561;width:2307;" fillcolor="#F8F8F8" filled="t" stroked="f" coordsize="21600,21600" o:gfxdata="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J6O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23" o:spid="_x0000_s1026" o:spt="100" style="position:absolute;left:864;top:1919;height:289;width:1538;" fillcolor="#EAEAEA" filled="t" stroked="f" coordsize="1538,289" o:gfxdata="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3B/28AAAA&#10;2gAAAA8AAAAAAAAAAQAgAAAAIgAAAGRycy9kb3ducmV2LnhtbFBLAQIUABQAAAAIAIdO4kAzLwWe&#10;OwAAADkAAAAQAAAAAAAAAAEAIAAAAAsBAABkcnMvc2hhcGV4bWwueG1sUEsFBgAAAAAGAAYAWwEA&#10;ALUDAAAAAA==&#10;" path="m1489,0l48,0,29,4,14,14,4,30,0,48,0,241,4,259,14,275,29,285,48,289,1489,289,1508,285,1523,275,1525,273,48,273,35,270,25,263,18,253,16,241,16,48,18,36,25,26,35,19,48,16,1525,16,1523,14,1508,4,1489,0xm1525,16l1489,16,1502,19,1512,26,1519,36,1521,48,1521,241,1519,253,1512,263,1502,270,1489,273,1525,273,1534,259,1537,241,1537,48,1534,30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1024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1844040</wp:posOffset>
                </wp:positionV>
                <wp:extent cx="1464945" cy="356235"/>
                <wp:effectExtent l="635" t="0" r="1270" b="5715"/>
                <wp:wrapNone/>
                <wp:docPr id="11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2904"/>
                          <a:chExt cx="2307" cy="561"/>
                        </a:xfrm>
                      </wpg:grpSpPr>
                      <wps:wsp>
                        <wps:cNvPr id="9" name="矩形 25"/>
                        <wps:cNvSpPr/>
                        <wps:spPr>
                          <a:xfrm>
                            <a:off x="616" y="2904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26"/>
                        <wps:cNvSpPr/>
                        <wps:spPr>
                          <a:xfrm>
                            <a:off x="864" y="3040"/>
                            <a:ext cx="1810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0" h="289">
                                <a:moveTo>
                                  <a:pt x="1762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762" y="289"/>
                                </a:lnTo>
                                <a:lnTo>
                                  <a:pt x="1780" y="285"/>
                                </a:lnTo>
                                <a:lnTo>
                                  <a:pt x="1796" y="275"/>
                                </a:lnTo>
                                <a:lnTo>
                                  <a:pt x="1797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9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797" y="16"/>
                                </a:lnTo>
                                <a:lnTo>
                                  <a:pt x="1796" y="15"/>
                                </a:lnTo>
                                <a:lnTo>
                                  <a:pt x="1780" y="4"/>
                                </a:lnTo>
                                <a:lnTo>
                                  <a:pt x="1762" y="0"/>
                                </a:lnTo>
                                <a:close/>
                                <a:moveTo>
                                  <a:pt x="1797" y="16"/>
                                </a:moveTo>
                                <a:lnTo>
                                  <a:pt x="1762" y="16"/>
                                </a:lnTo>
                                <a:lnTo>
                                  <a:pt x="1774" y="19"/>
                                </a:lnTo>
                                <a:lnTo>
                                  <a:pt x="1784" y="26"/>
                                </a:lnTo>
                                <a:lnTo>
                                  <a:pt x="1791" y="36"/>
                                </a:lnTo>
                                <a:lnTo>
                                  <a:pt x="1794" y="49"/>
                                </a:lnTo>
                                <a:lnTo>
                                  <a:pt x="1794" y="241"/>
                                </a:lnTo>
                                <a:lnTo>
                                  <a:pt x="1791" y="253"/>
                                </a:lnTo>
                                <a:lnTo>
                                  <a:pt x="1784" y="263"/>
                                </a:lnTo>
                                <a:lnTo>
                                  <a:pt x="1774" y="270"/>
                                </a:lnTo>
                                <a:lnTo>
                                  <a:pt x="1762" y="273"/>
                                </a:lnTo>
                                <a:lnTo>
                                  <a:pt x="1797" y="273"/>
                                </a:lnTo>
                                <a:lnTo>
                                  <a:pt x="1806" y="259"/>
                                </a:lnTo>
                                <a:lnTo>
                                  <a:pt x="1810" y="241"/>
                                </a:lnTo>
                                <a:lnTo>
                                  <a:pt x="1810" y="49"/>
                                </a:lnTo>
                                <a:lnTo>
                                  <a:pt x="1806" y="30"/>
                                </a:lnTo>
                                <a:lnTo>
                                  <a:pt x="179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30.8pt;margin-top:145.2pt;height:28.05pt;width:115.35pt;mso-position-horizontal-relative:page;z-index:-254995456;mso-width-relative:page;mso-height-relative:page;" coordorigin="617,2904" coordsize="2307,561" o:gfxdata="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Bwgruv2wAAAAoBAAAPAAAAAAAAAAEA&#10;IAAAACIAAABkcnMvZG93bnJldi54bWxQSwECFAAUAAAACACHTuJAe3G4h9QDAABbDQAADgAAAAAA&#10;AAABACAAAAAqAQAAZHJzL2Uyb0RvYy54bWxQSwUGAAAAAAYABgBZAQAAcAcAAAAA&#10;">
                <o:lock v:ext="edit" aspectratio="f"/>
                <v:rect id="矩形 25" o:spid="_x0000_s1026" o:spt="1" style="position:absolute;left:616;top:2904;height:561;width:2307;" fillcolor="#F8F8F8" filled="t" stroked="f" coordsize="21600,21600" o:gfxdata="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WfJC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26" o:spid="_x0000_s1026" o:spt="100" style="position:absolute;left:864;top:3040;height:289;width:1810;" fillcolor="#EAEAEA" filled="t" stroked="f" coordsize="1810,289" o:gfxdata="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wnd7sAAADb&#10;AAAADwAAAAAAAAABACAAAAAiAAAAZHJzL2Rvd25yZXYueG1sUEsBAhQAFAAAAAgAh07iQDMvBZ47&#10;AAAAOQAAABAAAAAAAAAAAQAgAAAACgEAAGRycy9zaGFwZXhtbC54bWxQSwUGAAAAAAYABgBbAQAA&#10;tAMAAAAA&#10;" path="m1762,0l48,0,29,4,14,15,4,30,0,49,0,241,4,259,14,275,29,285,48,289,1762,289,1780,285,1796,275,1797,273,48,273,35,270,25,263,18,253,16,241,16,49,18,36,25,26,35,19,48,16,1797,16,1796,15,1780,4,1762,0xm1797,16l1762,16,1774,19,1784,26,1791,36,1794,49,1794,241,1791,253,1784,263,1774,270,1762,273,1797,273,1806,259,1810,241,1810,49,1806,30,1797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614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862330</wp:posOffset>
                </wp:positionV>
                <wp:extent cx="376555" cy="183515"/>
                <wp:effectExtent l="635" t="635" r="3810" b="6350"/>
                <wp:wrapNone/>
                <wp:docPr id="2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183515"/>
                          <a:chOff x="865" y="1359"/>
                          <a:chExt cx="593" cy="289"/>
                        </a:xfrm>
                      </wpg:grpSpPr>
                      <wps:wsp>
                        <wps:cNvPr id="21" name="任意多边形 28"/>
                        <wps:cNvSpPr/>
                        <wps:spPr>
                          <a:xfrm>
                            <a:off x="864" y="1358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9"/>
                        <wps:cNvSpPr/>
                        <wps:spPr>
                          <a:xfrm>
                            <a:off x="864" y="1358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8"/>
                                </a:lnTo>
                                <a:lnTo>
                                  <a:pt x="567" y="25"/>
                                </a:lnTo>
                                <a:lnTo>
                                  <a:pt x="574" y="35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0"/>
                                </a:lnTo>
                                <a:lnTo>
                                  <a:pt x="574" y="252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70"/>
                                </a:lnTo>
                                <a:lnTo>
                                  <a:pt x="545" y="272"/>
                                </a:lnTo>
                                <a:lnTo>
                                  <a:pt x="580" y="272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43.2pt;margin-top:67.9pt;height:14.45pt;width:29.65pt;mso-position-horizontal-relative:page;z-index:-254990336;mso-width-relative:page;mso-height-relative:page;" coordorigin="865,1359" coordsize="593,289" o:gfxdata="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G+PNoLaAAAACgEAAA8AAAAA&#10;AAAAAQAgAAAAIgAAAGRycy9kb3ducmV2LnhtbFBLAQIUABQAAAAIAIdO4kBn4zwyoQMAAMkQAAAO&#10;AAAAAAAAAAEAIAAAACkBAABkcnMvZTJvRG9jLnhtbFBLBQYAAAAABgAGAFkBAAA8BwAAAAA=&#10;">
                <o:lock v:ext="edit" aspectratio="f"/>
                <v:shape id="任意多边形 28" o:spid="_x0000_s1026" o:spt="100" style="position:absolute;left:864;top:1358;height:289;width:593;" fillcolor="#F8F8F8" filled="t" stroked="f" coordsize="593,289" o:gfxdata="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WeAu5AAAA2wAA&#10;AA8AAAAAAAAAAQAgAAAAIgAAAGRycy9kb3ducmV2LnhtbFBLAQIUABQAAAAIAIdO4kAzLwWeOwAA&#10;ADkAAAAQAAAAAAAAAAEAIAAAAAgBAABkcnMvc2hhcGV4bWwueG1sUEsFBgAAAAAGAAYAWwEAALID&#10;AAAAAA==&#10;" path="m545,0l48,0,29,4,14,14,4,29,0,48,0,240,4,259,14,274,29,284,48,288,545,288,563,284,578,274,589,259,592,240,592,48,589,29,578,14,563,4,545,0xe">
                  <v:fill on="t" focussize="0,0"/>
                  <v:stroke on="f"/>
                  <v:imagedata o:title=""/>
                  <o:lock v:ext="edit" aspectratio="f"/>
                </v:shape>
                <v:shape id="任意多边形 29" o:spid="_x0000_s1026" o:spt="100" style="position:absolute;left:864;top:1358;height:289;width:593;" fillcolor="#EAEAEA" filled="t" stroked="f" coordsize="593,289" o:gfxdata="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zY0+8AAAA&#10;2wAAAA8AAAAAAAAAAQAgAAAAIgAAAGRycy9kb3ducmV2LnhtbFBLAQIUABQAAAAIAIdO4kAzLwWe&#10;OwAAADkAAAAQAAAAAAAAAAEAIAAAAAsBAABkcnMvc2hhcGV4bWwueG1sUEsFBgAAAAAGAAYAWwEA&#10;ALUDAAAAAA==&#10;" path="m545,0l48,0,29,4,14,14,4,29,0,48,0,240,4,259,14,274,29,284,48,288,545,288,563,284,578,274,580,272,48,272,35,270,25,263,18,252,16,240,16,48,18,35,25,25,35,18,48,16,580,16,578,14,563,4,545,0xm580,16l545,16,557,18,567,25,574,35,576,48,576,240,574,252,567,263,557,270,545,272,580,272,589,259,592,240,592,48,589,29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716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1574165</wp:posOffset>
                </wp:positionV>
                <wp:extent cx="635635" cy="183515"/>
                <wp:effectExtent l="635" t="635" r="11430" b="6350"/>
                <wp:wrapNone/>
                <wp:docPr id="26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2480"/>
                          <a:chExt cx="1001" cy="289"/>
                        </a:xfrm>
                      </wpg:grpSpPr>
                      <wps:wsp>
                        <wps:cNvPr id="24" name="任意多边形 31"/>
                        <wps:cNvSpPr/>
                        <wps:spPr>
                          <a:xfrm>
                            <a:off x="864" y="2479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32"/>
                        <wps:cNvSpPr/>
                        <wps:spPr>
                          <a:xfrm>
                            <a:off x="864" y="2479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8"/>
                                </a:lnTo>
                                <a:lnTo>
                                  <a:pt x="975" y="25"/>
                                </a:lnTo>
                                <a:lnTo>
                                  <a:pt x="982" y="35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2"/>
                                </a:lnTo>
                                <a:lnTo>
                                  <a:pt x="988" y="272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43.2pt;margin-top:123.95pt;height:14.45pt;width:50.05pt;mso-position-horizontal-relative:page;z-index:-254989312;mso-width-relative:page;mso-height-relative:page;" coordorigin="865,2480" coordsize="1001,289" o:gfxdata="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iCyxmtoAAAAKAQAADwAAAAAAAAABACAAAAAiAAAAZHJzL2Rvd25yZXYueG1sUEsBAhQA&#10;FAAAAAgAh07iQOg/VyW4AwAA0hAAAA4AAAAAAAAAAQAgAAAAKQEAAGRycy9lMm9Eb2MueG1sUEsF&#10;BgAAAAAGAAYAWQEAAFMHAAAAAA==&#10;">
                <o:lock v:ext="edit" aspectratio="f"/>
                <v:shape id="任意多边形 31" o:spid="_x0000_s1026" o:spt="100" style="position:absolute;left:864;top:2479;height:289;width:1001;" fillcolor="#F8F8F8" filled="t" stroked="f" coordsize="1001,289" o:gfxdata="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avOL4A&#10;AADbAAAADwAAAAAAAAABACAAAAAiAAAAZHJzL2Rvd25yZXYueG1sUEsBAhQAFAAAAAgAh07iQDMv&#10;BZ47AAAAOQAAABAAAAAAAAAAAQAgAAAADQEAAGRycy9zaGFwZXhtbC54bWxQSwUGAAAAAAYABgBb&#10;AQAAtwMAAAAA&#10;" path="m953,0l48,0,29,4,14,14,4,29,0,48,0,240,4,259,14,274,29,284,48,288,953,288,971,284,987,274,997,259,1001,240,1001,48,997,29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32" o:spid="_x0000_s1026" o:spt="100" style="position:absolute;left:864;top:2479;height:289;width:1001;" fillcolor="#EAEAEA" filled="t" stroked="f" coordsize="1001,289" o:gfxdata="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oz1y/&#10;AAAA2wAAAA8AAAAAAAAAAQAgAAAAIgAAAGRycy9kb3ducmV2LnhtbFBLAQIUABQAAAAIAIdO4kAz&#10;LwWeOwAAADkAAAAQAAAAAAAAAAEAIAAAAA4BAABkcnMvc2hhcGV4bWwueG1sUEsFBgAAAAAGAAYA&#10;WwEAALgDAAAAAA==&#10;" path="m953,0l48,0,29,4,14,14,4,29,0,48,0,240,4,259,14,274,29,284,48,288,953,288,971,284,987,274,988,272,48,272,35,270,25,263,18,253,16,240,16,48,18,35,25,25,35,18,48,16,988,16,987,14,971,4,953,0xm988,16l953,16,965,18,975,25,982,35,985,48,985,240,982,253,975,263,965,270,953,272,988,272,997,259,1001,240,1001,48,997,29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819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2286635</wp:posOffset>
                </wp:positionV>
                <wp:extent cx="976630" cy="183515"/>
                <wp:effectExtent l="635" t="0" r="13335" b="6985"/>
                <wp:wrapNone/>
                <wp:docPr id="29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183515"/>
                          <a:chOff x="865" y="3601"/>
                          <a:chExt cx="1538" cy="289"/>
                        </a:xfrm>
                      </wpg:grpSpPr>
                      <wps:wsp>
                        <wps:cNvPr id="27" name="任意多边形 34"/>
                        <wps:cNvSpPr/>
                        <wps:spPr>
                          <a:xfrm>
                            <a:off x="864" y="3601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4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" name="任意多边形 35"/>
                        <wps:cNvSpPr/>
                        <wps:spPr>
                          <a:xfrm>
                            <a:off x="864" y="3601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5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0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2"/>
                                </a:lnTo>
                                <a:lnTo>
                                  <a:pt x="1525" y="272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43.2pt;margin-top:180.05pt;height:14.45pt;width:76.9pt;mso-position-horizontal-relative:page;z-index:-254988288;mso-width-relative:page;mso-height-relative:page;" coordorigin="865,3601" coordsize="1538,289" o:gfxdata="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d&#10;968D2gAAAAoBAAAPAAAAAAAAAAEAIAAAACIAAABkcnMvZG93bnJldi54bWxQSwECFAAUAAAACACH&#10;TuJAKicBvLEDAADzEAAADgAAAAAAAAABACAAAAApAQAAZHJzL2Uyb0RvYy54bWxQSwUGAAAAAAYA&#10;BgBZAQAATAcAAAAA&#10;">
                <o:lock v:ext="edit" aspectratio="f"/>
                <v:shape id="任意多边形 34" o:spid="_x0000_s1026" o:spt="100" style="position:absolute;left:864;top:3601;height:289;width:1538;" fillcolor="#F8F8F8" filled="t" stroked="f" coordsize="1538,289" o:gfxdata="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Avhu/&#10;AAAA2wAAAA8AAAAAAAAAAQAgAAAAIgAAAGRycy9kb3ducmV2LnhtbFBLAQIUABQAAAAIAIdO4kAz&#10;LwWeOwAAADkAAAAQAAAAAAAAAAEAIAAAAA4BAABkcnMvc2hhcGV4bWwueG1sUEsFBgAAAAAGAAYA&#10;WwEAALgDAAAAAA==&#10;" path="m1489,0l48,0,29,4,14,14,4,29,0,48,0,240,4,259,14,274,29,285,48,288,1489,288,1508,285,1523,274,1534,259,1537,240,1537,48,1534,29,1523,14,1508,4,1489,0xe">
                  <v:fill on="t" focussize="0,0"/>
                  <v:stroke on="f"/>
                  <v:imagedata o:title=""/>
                  <o:lock v:ext="edit" aspectratio="f"/>
                </v:shape>
                <v:shape id="任意多边形 35" o:spid="_x0000_s1026" o:spt="100" style="position:absolute;left:864;top:3601;height:289;width:1538;" fillcolor="#EAEAEA" filled="t" stroked="f" coordsize="1538,289" o:gfxdata="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TIVJugAAANsA&#10;AAAPAAAAAAAAAAEAIAAAACIAAABkcnMvZG93bnJldi54bWxQSwECFAAUAAAACACHTuJAMy8FnjsA&#10;AAA5AAAAEAAAAAAAAAABACAAAAAJAQAAZHJzL3NoYXBleG1sLnhtbFBLBQYAAAAABgAGAFsBAACz&#10;AwAAAAA=&#10;" path="m1489,0l48,0,29,4,14,14,4,29,0,48,0,240,4,259,14,274,29,285,48,288,1489,288,1508,285,1523,274,1525,272,48,272,35,270,25,263,18,253,16,240,16,48,18,36,25,25,35,19,48,16,1525,16,1523,14,1508,4,1489,0xm1525,16l1489,16,1502,19,1512,25,1519,36,1521,48,1521,240,1519,253,1512,263,1502,270,1489,272,1525,272,1534,259,1537,240,1537,48,1534,29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777777"/>
          <w:sz w:val="22"/>
        </w:rPr>
        <w:t>预取号成功</w:t>
      </w:r>
    </w:p>
    <w:p>
      <w:pPr>
        <w:pStyle w:val="5"/>
        <w:spacing w:before="8"/>
        <w:rPr>
          <w:rFonts w:hint="eastAsia" w:ascii="微软雅黑" w:hAnsi="微软雅黑" w:eastAsia="微软雅黑" w:cs="微软雅黑"/>
          <w:b w:val="0"/>
          <w:sz w:val="12"/>
        </w:rPr>
      </w:pPr>
    </w:p>
    <w:tbl>
      <w:tblPr>
        <w:tblStyle w:val="7"/>
        <w:tblW w:w="743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881"/>
        <w:gridCol w:w="1017"/>
        <w:gridCol w:w="323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71"/>
              <w:ind w:left="799" w:right="78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参数名</w:t>
            </w:r>
          </w:p>
        </w:tc>
        <w:tc>
          <w:tcPr>
            <w:tcW w:w="881" w:type="dxa"/>
          </w:tcPr>
          <w:p>
            <w:pPr>
              <w:pStyle w:val="10"/>
              <w:spacing w:before="71"/>
              <w:ind w:left="21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必须</w:t>
            </w:r>
          </w:p>
        </w:tc>
        <w:tc>
          <w:tcPr>
            <w:tcW w:w="1017" w:type="dxa"/>
          </w:tcPr>
          <w:p>
            <w:pPr>
              <w:pStyle w:val="10"/>
              <w:spacing w:before="71"/>
              <w:ind w:left="280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3235" w:type="dxa"/>
          </w:tcPr>
          <w:p>
            <w:pPr>
              <w:pStyle w:val="10"/>
              <w:spacing w:before="71"/>
              <w:ind w:left="1374" w:right="136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0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1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msg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运营商返回的状态信息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2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3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process_id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  <w:shd w:val="clear" w:color="auto" w:fill="F8F8F8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流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水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号(有效期10分钟)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4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5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app_id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后台配置唯一id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6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7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operatorType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  <w:shd w:val="clear" w:color="auto" w:fill="F8F8F8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客户端获取的运营商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8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9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clienttype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客户端,1表示Android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10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11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sdk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  <w:shd w:val="clear" w:color="auto" w:fill="F8F8F8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sdk的版本号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12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13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status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235" w:type="dxa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状态码,状态码为200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14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15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accessCode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否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  <w:shd w:val="clear" w:color="auto" w:fill="F8F8F8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运营商返回的accessCode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16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17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number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否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235" w:type="dxa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运营商返回的去敏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手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机号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18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19" w:author="Ms.凯瑟琳" w:date="2019-10-12T11:33:16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expire_time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235" w:type="dxa"/>
            <w:shd w:val="clear" w:color="auto" w:fill="F8F8F8"/>
          </w:tcPr>
          <w:p>
            <w:pPr>
              <w:pStyle w:val="10"/>
              <w:spacing w:before="86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预取号accessCode的有效期</w:t>
            </w:r>
          </w:p>
        </w:tc>
      </w:tr>
    </w:tbl>
    <w:p>
      <w:pPr>
        <w:spacing w:before="232"/>
        <w:ind w:left="412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2048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-1784985</wp:posOffset>
                </wp:positionV>
                <wp:extent cx="1464945" cy="356235"/>
                <wp:effectExtent l="635" t="0" r="1270" b="5715"/>
                <wp:wrapNone/>
                <wp:docPr id="14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-2812"/>
                          <a:chExt cx="2307" cy="561"/>
                        </a:xfrm>
                      </wpg:grpSpPr>
                      <wps:wsp>
                        <wps:cNvPr id="12" name="矩形 37"/>
                        <wps:cNvSpPr/>
                        <wps:spPr>
                          <a:xfrm>
                            <a:off x="616" y="-2812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任意多边形 38"/>
                        <wps:cNvSpPr/>
                        <wps:spPr>
                          <a:xfrm>
                            <a:off x="864" y="-2676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2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3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8"/>
                                </a:lnTo>
                                <a:lnTo>
                                  <a:pt x="567" y="25"/>
                                </a:lnTo>
                                <a:lnTo>
                                  <a:pt x="574" y="35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0"/>
                                </a:lnTo>
                                <a:lnTo>
                                  <a:pt x="574" y="252"/>
                                </a:lnTo>
                                <a:lnTo>
                                  <a:pt x="567" y="262"/>
                                </a:lnTo>
                                <a:lnTo>
                                  <a:pt x="557" y="269"/>
                                </a:lnTo>
                                <a:lnTo>
                                  <a:pt x="545" y="272"/>
                                </a:lnTo>
                                <a:lnTo>
                                  <a:pt x="580" y="272"/>
                                </a:lnTo>
                                <a:lnTo>
                                  <a:pt x="589" y="258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30.8pt;margin-top:-140.55pt;height:28.05pt;width:115.35pt;mso-position-horizontal-relative:page;z-index:-254994432;mso-width-relative:page;mso-height-relative:page;" coordorigin="617,-2812" coordsize="2307,561" o:gfxdata="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DcWiv/bAAAADAEAAA8AAAAAAAAAAQAgAAAAIgAAAGRy&#10;cy9kb3ducmV2LnhtbFBLAQIUABQAAAAIAIdO4kBcvbZ4ygMAAEMNAAAOAAAAAAAAAAEAIAAAACoB&#10;AABkcnMvZTJvRG9jLnhtbFBLBQYAAAAABgAGAFkBAABmBwAAAAA=&#10;">
                <o:lock v:ext="edit" aspectratio="f"/>
                <v:rect id="矩形 37" o:spid="_x0000_s1026" o:spt="1" style="position:absolute;left:616;top:-2812;height:561;width:2307;" fillcolor="#F8F8F8" filled="t" stroked="f" coordsize="21600,21600" o:gfxdata="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uS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38" o:spid="_x0000_s1026" o:spt="100" style="position:absolute;left:864;top:-2676;height:289;width:593;" fillcolor="#EAEAEA" filled="t" stroked="f" coordsize="593,289" o:gfxdata="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TDGm8AAAA&#10;2wAAAA8AAAAAAAAAAQAgAAAAIgAAAGRycy9kb3ducmV2LnhtbFBLAQIUABQAAAAIAIdO4kAzLwWe&#10;OwAAADkAAAAQAAAAAAAAAAEAIAAAAAsBAABkcnMvc2hhcGV4bWwueG1sUEsFBgAAAAAGAAYAWwEA&#10;ALUDAAAAAA==&#10;" path="m545,0l48,0,29,3,14,14,4,29,0,48,0,240,4,258,14,274,29,284,48,288,545,288,563,284,578,274,580,272,48,272,35,269,25,262,18,252,16,240,16,48,18,35,25,25,35,18,48,16,580,16,578,14,563,3,545,0xm580,16l545,16,557,18,567,25,574,35,576,48,576,240,574,252,567,262,557,269,545,272,580,272,589,258,592,240,592,48,589,29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3072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-1073150</wp:posOffset>
                </wp:positionV>
                <wp:extent cx="1464945" cy="356235"/>
                <wp:effectExtent l="635" t="635" r="1270" b="5080"/>
                <wp:wrapNone/>
                <wp:docPr id="1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-1690"/>
                          <a:chExt cx="2307" cy="561"/>
                        </a:xfrm>
                      </wpg:grpSpPr>
                      <wps:wsp>
                        <wps:cNvPr id="15" name="矩形 40"/>
                        <wps:cNvSpPr/>
                        <wps:spPr>
                          <a:xfrm>
                            <a:off x="616" y="-1691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41"/>
                        <wps:cNvSpPr/>
                        <wps:spPr>
                          <a:xfrm>
                            <a:off x="864" y="-1555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3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8"/>
                                </a:lnTo>
                                <a:lnTo>
                                  <a:pt x="1512" y="25"/>
                                </a:lnTo>
                                <a:lnTo>
                                  <a:pt x="1519" y="35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0"/>
                                </a:lnTo>
                                <a:lnTo>
                                  <a:pt x="1519" y="252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69"/>
                                </a:lnTo>
                                <a:lnTo>
                                  <a:pt x="1489" y="272"/>
                                </a:lnTo>
                                <a:lnTo>
                                  <a:pt x="1525" y="272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30.8pt;margin-top:-84.5pt;height:28.05pt;width:115.35pt;mso-position-horizontal-relative:page;z-index:-254993408;mso-width-relative:page;mso-height-relative:page;" coordorigin="617,-1690" coordsize="2307,561" o:gfxdata="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P7/+9rbAAAADAEAAA8AAAAAAAAAAQAgAAAAIgAAAGRy&#10;cy9kb3ducmV2LnhtbFBLAQIUABQAAAAIAIdO4kABv+sJygMAAF8NAAAOAAAAAAAAAAEAIAAAACoB&#10;AABkcnMvZTJvRG9jLnhtbFBLBQYAAAAABgAGAFkBAABmBwAAAAA=&#10;">
                <o:lock v:ext="edit" aspectratio="f"/>
                <v:rect id="矩形 40" o:spid="_x0000_s1026" o:spt="1" style="position:absolute;left:616;top:-1691;height:561;width:2307;" fillcolor="#F8F8F8" filled="t" stroked="f" coordsize="21600,21600" o:gfxdata="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IK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41" o:spid="_x0000_s1026" o:spt="100" style="position:absolute;left:864;top:-1555;height:289;width:1538;" fillcolor="#EAEAEA" filled="t" stroked="f" coordsize="1538,289" o:gfxdata="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zfh25AAAA2wAA&#10;AA8AAAAAAAAAAQAgAAAAIgAAAGRycy9kb3ducmV2LnhtbFBLAQIUABQAAAAIAIdO4kAzLwWeOwAA&#10;ADkAAAAQAAAAAAAAAAEAIAAAAAgBAABkcnMvc2hhcGV4bWwueG1sUEsFBgAAAAAGAAYAWwEAALID&#10;AAAAAA==&#10;" path="m1489,0l48,0,29,3,14,14,4,29,0,48,0,240,4,259,14,274,29,284,48,288,1489,288,1508,284,1523,274,1525,272,48,272,35,269,25,263,18,252,16,240,16,48,18,35,25,25,35,18,48,16,1525,16,1523,14,1508,3,1489,0xm1525,16l1489,16,1502,18,1512,25,1519,35,1521,48,1521,240,1519,252,1512,263,1502,269,1489,272,1525,272,1534,259,1537,240,1537,48,1534,29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4096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-361315</wp:posOffset>
                </wp:positionV>
                <wp:extent cx="1464945" cy="356235"/>
                <wp:effectExtent l="635" t="635" r="1270" b="5080"/>
                <wp:wrapNone/>
                <wp:docPr id="20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-569"/>
                          <a:chExt cx="2307" cy="561"/>
                        </a:xfrm>
                      </wpg:grpSpPr>
                      <wps:wsp>
                        <wps:cNvPr id="18" name="矩形 43"/>
                        <wps:cNvSpPr/>
                        <wps:spPr>
                          <a:xfrm>
                            <a:off x="616" y="-570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任意多边形 44"/>
                        <wps:cNvSpPr/>
                        <wps:spPr>
                          <a:xfrm>
                            <a:off x="864" y="-434"/>
                            <a:ext cx="1674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74" h="289">
                                <a:moveTo>
                                  <a:pt x="162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625" y="288"/>
                                </a:lnTo>
                                <a:lnTo>
                                  <a:pt x="1644" y="284"/>
                                </a:lnTo>
                                <a:lnTo>
                                  <a:pt x="1659" y="274"/>
                                </a:lnTo>
                                <a:lnTo>
                                  <a:pt x="1661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661" y="16"/>
                                </a:lnTo>
                                <a:lnTo>
                                  <a:pt x="1659" y="14"/>
                                </a:lnTo>
                                <a:lnTo>
                                  <a:pt x="1644" y="4"/>
                                </a:lnTo>
                                <a:lnTo>
                                  <a:pt x="1625" y="0"/>
                                </a:lnTo>
                                <a:close/>
                                <a:moveTo>
                                  <a:pt x="1661" y="16"/>
                                </a:moveTo>
                                <a:lnTo>
                                  <a:pt x="1625" y="16"/>
                                </a:lnTo>
                                <a:lnTo>
                                  <a:pt x="1638" y="18"/>
                                </a:lnTo>
                                <a:lnTo>
                                  <a:pt x="1648" y="25"/>
                                </a:lnTo>
                                <a:lnTo>
                                  <a:pt x="1655" y="35"/>
                                </a:lnTo>
                                <a:lnTo>
                                  <a:pt x="1658" y="48"/>
                                </a:lnTo>
                                <a:lnTo>
                                  <a:pt x="1658" y="240"/>
                                </a:lnTo>
                                <a:lnTo>
                                  <a:pt x="1655" y="252"/>
                                </a:lnTo>
                                <a:lnTo>
                                  <a:pt x="1648" y="263"/>
                                </a:lnTo>
                                <a:lnTo>
                                  <a:pt x="1638" y="270"/>
                                </a:lnTo>
                                <a:lnTo>
                                  <a:pt x="1625" y="272"/>
                                </a:lnTo>
                                <a:lnTo>
                                  <a:pt x="1661" y="272"/>
                                </a:lnTo>
                                <a:lnTo>
                                  <a:pt x="1670" y="259"/>
                                </a:lnTo>
                                <a:lnTo>
                                  <a:pt x="1674" y="240"/>
                                </a:lnTo>
                                <a:lnTo>
                                  <a:pt x="1674" y="48"/>
                                </a:lnTo>
                                <a:lnTo>
                                  <a:pt x="1670" y="29"/>
                                </a:lnTo>
                                <a:lnTo>
                                  <a:pt x="166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0.8pt;margin-top:-28.45pt;height:28.05pt;width:115.35pt;mso-position-horizontal-relative:page;z-index:-254992384;mso-width-relative:page;mso-height-relative:page;" coordorigin="617,-569" coordsize="2307,561" o:gfxdata="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AIhm3bZAAAACAEAAA8AAAAAAAAAAQAg&#10;AAAAIgAAAGRycy9kb3ducmV2LnhtbFBLAQIUABQAAAAIAIdO4kBjpRHq1QMAAFwNAAAOAAAAAAAA&#10;AAEAIAAAACgBAABkcnMvZTJvRG9jLnhtbFBLBQYAAAAABgAGAFkBAABvBwAAAAA=&#10;">
                <o:lock v:ext="edit" aspectratio="f"/>
                <v:rect id="矩形 43" o:spid="_x0000_s1026" o:spt="1" style="position:absolute;left:616;top:-570;height:561;width:2307;" fillcolor="#F8F8F8" filled="t" stroked="f" coordsize="21600,21600" o:gfxdata="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Olw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44" o:spid="_x0000_s1026" o:spt="100" style="position:absolute;left:864;top:-434;height:289;width:1674;" fillcolor="#EAEAEA" filled="t" stroked="f" coordsize="1674,289" o:gfxdata="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1F1LsAAADb&#10;AAAADwAAAAAAAAABACAAAAAiAAAAZHJzL2Rvd25yZXYueG1sUEsBAhQAFAAAAAgAh07iQDMvBZ47&#10;AAAAOQAAABAAAAAAAAAAAQAgAAAACgEAAGRycy9zaGFwZXhtbC54bWxQSwUGAAAAAAYABgBbAQAA&#10;tAMAAAAA&#10;" path="m1625,0l48,0,29,4,14,14,4,29,0,48,0,240,4,259,14,274,29,284,48,288,1625,288,1644,284,1659,274,1661,272,48,272,35,270,25,263,18,252,16,240,16,48,18,35,25,25,35,18,48,16,1661,16,1659,14,1644,4,1625,0xm1661,16l1625,16,1638,18,1648,25,1655,35,1658,48,1658,240,1655,252,1648,263,1638,270,1625,272,1661,272,1670,259,1674,240,1674,48,1670,29,1661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151765</wp:posOffset>
                </wp:positionV>
                <wp:extent cx="0" cy="223520"/>
                <wp:effectExtent l="20320" t="0" r="36830" b="5080"/>
                <wp:wrapNone/>
                <wp:docPr id="225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40681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5" o:spid="_x0000_s1026" o:spt="20" style="position:absolute;left:0pt;margin-left:32pt;margin-top:11.95pt;height:17.6pt;width:0pt;mso-position-horizontal-relative:page;z-index:251674624;mso-width-relative:page;mso-height-relative:page;" filled="f" stroked="t" coordsize="21600,21600" o:gfxdata="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eb4Y50wAAAAcBAAAPAAAAAAAAAAEAIAAAACIAAABk&#10;cnMvZG93bnJldi54bWxQSwECFAAUAAAACACHTuJAYkzRr9IBAACQAwAADgAAAAAAAAABACAAAAAi&#10;AQAAZHJzL2Uyb0RvYy54bWxQSwUGAAAAAAYABgBZAQAAZgUAAAAA&#10;">
                <v:fill on="f" focussize="0,0"/>
                <v:stroke weight="3.20322834645669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29216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-1342390</wp:posOffset>
                </wp:positionV>
                <wp:extent cx="635635" cy="183515"/>
                <wp:effectExtent l="635" t="0" r="11430" b="6985"/>
                <wp:wrapNone/>
                <wp:docPr id="32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-2115"/>
                          <a:chExt cx="1001" cy="289"/>
                        </a:xfrm>
                      </wpg:grpSpPr>
                      <wps:wsp>
                        <wps:cNvPr id="30" name="任意多边形 47"/>
                        <wps:cNvSpPr/>
                        <wps:spPr>
                          <a:xfrm>
                            <a:off x="864" y="-2115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48"/>
                        <wps:cNvSpPr/>
                        <wps:spPr>
                          <a:xfrm>
                            <a:off x="864" y="-2115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9"/>
                                </a:lnTo>
                                <a:lnTo>
                                  <a:pt x="975" y="25"/>
                                </a:lnTo>
                                <a:lnTo>
                                  <a:pt x="982" y="36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2"/>
                                </a:lnTo>
                                <a:lnTo>
                                  <a:pt x="988" y="272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6" o:spt="203" style="position:absolute;left:0pt;margin-left:43.2pt;margin-top:-105.7pt;height:14.45pt;width:50.05pt;mso-position-horizontal-relative:page;z-index:-254987264;mso-width-relative:page;mso-height-relative:page;" coordorigin="865,-2115" coordsize="1001,289" o:gfxdata="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eq38SdoAAAAMAQAADwAAAAAAAAABACAAAAAiAAAAZHJzL2Rvd25yZXYueG1sUEsBAhQAFAAAAAgA&#10;h07iQOeP4QqyAwAA1RAAAA4AAAAAAAAAAQAgAAAAKQEAAGRycy9lMm9Eb2MueG1sUEsFBgAAAAAG&#10;AAYAWQEAAE0HAAAAAA==&#10;">
                <o:lock v:ext="edit" aspectratio="f"/>
                <v:shape id="任意多边形 47" o:spid="_x0000_s1026" o:spt="100" style="position:absolute;left:864;top:-2115;height:289;width:1001;" fillcolor="#F8F8F8" filled="t" stroked="f" coordsize="1001,289" o:gfxdata="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BD/mugAAANsA&#10;AAAPAAAAAAAAAAEAIAAAACIAAABkcnMvZG93bnJldi54bWxQSwECFAAUAAAACACHTuJAMy8FnjsA&#10;AAA5AAAAEAAAAAAAAAABACAAAAAJAQAAZHJzL3NoYXBleG1sLnhtbFBLBQYAAAAABgAGAFsBAACz&#10;AwAAAAA=&#10;" path="m953,0l48,0,29,4,14,14,4,29,0,48,0,240,4,259,14,274,29,285,48,288,953,288,971,285,987,274,997,259,1001,240,1001,48,997,29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48" o:spid="_x0000_s1026" o:spt="100" style="position:absolute;left:864;top:-2115;height:289;width:1001;" fillcolor="#EAEAEA" filled="t" stroked="f" coordsize="1001,289" o:gfxdata="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9KX4K8AAAA&#10;2wAAAA8AAAAAAAAAAQAgAAAAIgAAAGRycy9kb3ducmV2LnhtbFBLAQIUABQAAAAIAIdO4kAzLwWe&#10;OwAAADkAAAAQAAAAAAAAAAEAIAAAAAsBAABkcnMvc2hhcGV4bWwueG1sUEsFBgAAAAAGAAYAWwEA&#10;ALUDAAAAAA==&#10;" path="m953,0l48,0,29,4,14,14,4,29,0,48,0,240,4,259,14,274,29,285,48,288,953,288,971,285,987,274,988,272,48,272,35,270,25,263,18,253,16,240,16,48,18,36,25,25,35,19,48,16,988,16,987,14,971,4,953,0xm988,16l953,16,965,19,975,25,982,36,985,48,985,240,982,253,975,263,965,270,953,272,988,272,997,259,1001,240,1001,48,997,29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3024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-630555</wp:posOffset>
                </wp:positionV>
                <wp:extent cx="635635" cy="183515"/>
                <wp:effectExtent l="635" t="0" r="11430" b="6985"/>
                <wp:wrapNone/>
                <wp:docPr id="35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-994"/>
                          <a:chExt cx="1001" cy="289"/>
                        </a:xfrm>
                      </wpg:grpSpPr>
                      <wps:wsp>
                        <wps:cNvPr id="33" name="任意多边形 50"/>
                        <wps:cNvSpPr/>
                        <wps:spPr>
                          <a:xfrm>
                            <a:off x="864" y="-994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" name="任意多边形 51"/>
                        <wps:cNvSpPr/>
                        <wps:spPr>
                          <a:xfrm>
                            <a:off x="864" y="-994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9"/>
                                </a:lnTo>
                                <a:lnTo>
                                  <a:pt x="975" y="26"/>
                                </a:lnTo>
                                <a:lnTo>
                                  <a:pt x="982" y="36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2"/>
                                </a:lnTo>
                                <a:lnTo>
                                  <a:pt x="988" y="272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43.2pt;margin-top:-49.65pt;height:14.45pt;width:50.05pt;mso-position-horizontal-relative:page;z-index:-254986240;mso-width-relative:page;mso-height-relative:page;" coordorigin="865,-994" coordsize="1001,289" o:gfxdata="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84keY9sA&#10;AAAKAQAADwAAAAAAAAABACAAAAAiAAAAZHJzL2Rvd25yZXYueG1sUEsBAhQAFAAAAAgAh07iQLAZ&#10;K+2rAwAA0hAAAA4AAAAAAAAAAQAgAAAAKgEAAGRycy9lMm9Eb2MueG1sUEsFBgAAAAAGAAYAWQEA&#10;AEcHAAAAAA==&#10;">
                <o:lock v:ext="edit" aspectratio="f"/>
                <v:shape id="任意多边形 50" o:spid="_x0000_s1026" o:spt="100" style="position:absolute;left:864;top:-994;height:289;width:1001;" fillcolor="#F8F8F8" filled="t" stroked="f" coordsize="1001,289" o:gfxdata="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WoZG8AAAA&#10;2wAAAA8AAAAAAAAAAQAgAAAAIgAAAGRycy9kb3ducmV2LnhtbFBLAQIUABQAAAAIAIdO4kAzLwWe&#10;OwAAADkAAAAQAAAAAAAAAAEAIAAAAAsBAABkcnMvc2hhcGV4bWwueG1sUEsFBgAAAAAGAAYAWwEA&#10;ALUDAAAAAA==&#10;" path="m953,0l48,0,29,4,14,14,4,30,0,48,0,240,4,259,14,274,29,285,48,289,953,289,971,285,987,274,997,259,1001,240,1001,48,997,30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51" o:spid="_x0000_s1026" o:spt="100" style="position:absolute;left:864;top:-994;height:289;width:1001;" fillcolor="#EAEAEA" filled="t" stroked="f" coordsize="1001,289" o:gfxdata="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38Gr4A&#10;AADbAAAADwAAAAAAAAABACAAAAAiAAAAZHJzL2Rvd25yZXYueG1sUEsBAhQAFAAAAAgAh07iQDMv&#10;BZ47AAAAOQAAABAAAAAAAAAAAQAgAAAADQEAAGRycy9zaGFwZXhtbC54bWxQSwUGAAAAAAYABgBb&#10;AQAAtwMAAAAA&#10;" path="m953,0l48,0,29,4,14,14,4,30,0,48,0,240,4,259,14,274,29,285,48,289,953,289,971,285,987,274,988,272,48,272,35,270,25,263,18,253,16,240,16,48,18,36,25,26,35,19,48,16,988,16,987,14,971,4,953,0xm988,16l953,16,965,19,975,26,982,36,985,48,985,240,982,253,975,263,965,270,953,272,988,272,997,259,1001,240,1001,48,997,30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777777"/>
          <w:sz w:val="22"/>
        </w:rPr>
        <w:t>预取号失败</w:t>
      </w:r>
    </w:p>
    <w:p>
      <w:pPr>
        <w:spacing w:after="0"/>
        <w:jc w:val="left"/>
        <w:rPr>
          <w:rFonts w:hint="eastAsia" w:ascii="微软雅黑" w:hAnsi="微软雅黑" w:eastAsia="微软雅黑" w:cs="微软雅黑"/>
          <w:sz w:val="22"/>
        </w:rPr>
        <w:sectPr>
          <w:pgSz w:w="11900" w:h="16840"/>
          <w:pgMar w:top="960" w:right="500" w:bottom="280" w:left="500" w:header="720" w:footer="720" w:gutter="0"/>
        </w:sectPr>
      </w:pPr>
    </w:p>
    <w:tbl>
      <w:tblPr>
        <w:tblStyle w:val="7"/>
        <w:tblW w:w="753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881"/>
        <w:gridCol w:w="1674"/>
        <w:gridCol w:w="267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71"/>
              <w:ind w:left="799" w:right="78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参数名</w:t>
            </w:r>
          </w:p>
        </w:tc>
        <w:tc>
          <w:tcPr>
            <w:tcW w:w="881" w:type="dxa"/>
          </w:tcPr>
          <w:p>
            <w:pPr>
              <w:pStyle w:val="10"/>
              <w:spacing w:before="71"/>
              <w:ind w:left="21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必须</w:t>
            </w:r>
          </w:p>
        </w:tc>
        <w:tc>
          <w:tcPr>
            <w:tcW w:w="1674" w:type="dxa"/>
          </w:tcPr>
          <w:p>
            <w:pPr>
              <w:pStyle w:val="10"/>
              <w:spacing w:before="71"/>
              <w:ind w:left="594" w:right="57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2675" w:type="dxa"/>
          </w:tcPr>
          <w:p>
            <w:pPr>
              <w:pStyle w:val="10"/>
              <w:spacing w:before="71"/>
              <w:ind w:left="1097" w:right="107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errorCode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错误码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msg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否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运营商返回的状态信息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process_id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否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流</w:t>
            </w: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水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号(有效期10分钟)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app_id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否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后台配置唯一id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metadata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JSONObject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具体的错误原因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operatorType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否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客户端获取的运营商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clienttype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客户端,1表示Android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sdk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sdk的版本号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</w:rPr>
            </w:pPr>
            <w:r>
              <w:rPr>
                <w:rFonts w:hint="default" w:ascii="Courier New" w:hAnsi="Arial" w:eastAsia="Arial" w:cs="Arial"/>
                <w:sz w:val="21"/>
              </w:rPr>
              <w:t>status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状态码,状态码为500</w:t>
            </w:r>
          </w:p>
        </w:tc>
      </w:tr>
    </w:tbl>
    <w:p>
      <w:pPr>
        <w:pStyle w:val="5"/>
        <w:spacing w:before="16"/>
        <w:rPr>
          <w:rFonts w:hint="eastAsia" w:ascii="微软雅黑" w:hAnsi="微软雅黑" w:eastAsia="微软雅黑" w:cs="微软雅黑"/>
          <w:b w:val="0"/>
          <w:sz w:val="14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3536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1082040</wp:posOffset>
                </wp:positionV>
                <wp:extent cx="890270" cy="183515"/>
                <wp:effectExtent l="635" t="635" r="4445" b="6350"/>
                <wp:wrapNone/>
                <wp:docPr id="38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183515"/>
                          <a:chOff x="865" y="1705"/>
                          <a:chExt cx="1402" cy="289"/>
                        </a:xfrm>
                      </wpg:grpSpPr>
                      <wps:wsp>
                        <wps:cNvPr id="36" name="任意多边形 53"/>
                        <wps:cNvSpPr/>
                        <wps:spPr>
                          <a:xfrm>
                            <a:off x="864" y="1704"/>
                            <a:ext cx="1402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2" h="289">
                                <a:moveTo>
                                  <a:pt x="13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353" y="288"/>
                                </a:lnTo>
                                <a:lnTo>
                                  <a:pt x="1372" y="284"/>
                                </a:lnTo>
                                <a:lnTo>
                                  <a:pt x="1387" y="274"/>
                                </a:lnTo>
                                <a:lnTo>
                                  <a:pt x="1398" y="259"/>
                                </a:lnTo>
                                <a:lnTo>
                                  <a:pt x="1401" y="240"/>
                                </a:lnTo>
                                <a:lnTo>
                                  <a:pt x="1401" y="48"/>
                                </a:lnTo>
                                <a:lnTo>
                                  <a:pt x="1398" y="29"/>
                                </a:lnTo>
                                <a:lnTo>
                                  <a:pt x="1387" y="14"/>
                                </a:lnTo>
                                <a:lnTo>
                                  <a:pt x="1372" y="3"/>
                                </a:lnTo>
                                <a:lnTo>
                                  <a:pt x="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7" name="任意多边形 54"/>
                        <wps:cNvSpPr/>
                        <wps:spPr>
                          <a:xfrm>
                            <a:off x="864" y="1704"/>
                            <a:ext cx="1402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2" h="289">
                                <a:moveTo>
                                  <a:pt x="13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353" y="288"/>
                                </a:lnTo>
                                <a:lnTo>
                                  <a:pt x="1372" y="284"/>
                                </a:lnTo>
                                <a:lnTo>
                                  <a:pt x="1387" y="274"/>
                                </a:lnTo>
                                <a:lnTo>
                                  <a:pt x="1389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389" y="16"/>
                                </a:lnTo>
                                <a:lnTo>
                                  <a:pt x="1387" y="14"/>
                                </a:lnTo>
                                <a:lnTo>
                                  <a:pt x="1372" y="3"/>
                                </a:lnTo>
                                <a:lnTo>
                                  <a:pt x="1353" y="0"/>
                                </a:lnTo>
                                <a:close/>
                                <a:moveTo>
                                  <a:pt x="1389" y="16"/>
                                </a:moveTo>
                                <a:lnTo>
                                  <a:pt x="1353" y="16"/>
                                </a:lnTo>
                                <a:lnTo>
                                  <a:pt x="1366" y="18"/>
                                </a:lnTo>
                                <a:lnTo>
                                  <a:pt x="1376" y="25"/>
                                </a:lnTo>
                                <a:lnTo>
                                  <a:pt x="1383" y="35"/>
                                </a:lnTo>
                                <a:lnTo>
                                  <a:pt x="1385" y="48"/>
                                </a:lnTo>
                                <a:lnTo>
                                  <a:pt x="1385" y="240"/>
                                </a:lnTo>
                                <a:lnTo>
                                  <a:pt x="1383" y="252"/>
                                </a:lnTo>
                                <a:lnTo>
                                  <a:pt x="1376" y="263"/>
                                </a:lnTo>
                                <a:lnTo>
                                  <a:pt x="1366" y="269"/>
                                </a:lnTo>
                                <a:lnTo>
                                  <a:pt x="1353" y="272"/>
                                </a:lnTo>
                                <a:lnTo>
                                  <a:pt x="1389" y="272"/>
                                </a:lnTo>
                                <a:lnTo>
                                  <a:pt x="1398" y="259"/>
                                </a:lnTo>
                                <a:lnTo>
                                  <a:pt x="1401" y="240"/>
                                </a:lnTo>
                                <a:lnTo>
                                  <a:pt x="1401" y="48"/>
                                </a:lnTo>
                                <a:lnTo>
                                  <a:pt x="1398" y="29"/>
                                </a:lnTo>
                                <a:lnTo>
                                  <a:pt x="13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43.2pt;margin-top:85.2pt;height:14.45pt;width:70.1pt;mso-position-horizontal-relative:page;mso-position-vertical-relative:page;z-index:-254981120;mso-width-relative:page;mso-height-relative:page;" coordorigin="865,1705" coordsize="1402,289" o:gfxdata="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LE9VSraAAAACgEAAA8AAAAAAAAAAQAgAAAAIgAAAGRycy9kb3ducmV2LnhtbFBL&#10;AQIUABQAAAAIAIdO4kByMuTsvAMAAPMQAAAOAAAAAAAAAAEAIAAAACkBAABkcnMvZTJvRG9jLnht&#10;bFBLBQYAAAAABgAGAFkBAABXBwAAAAA=&#10;">
                <o:lock v:ext="edit" aspectratio="f"/>
                <v:shape id="任意多边形 53" o:spid="_x0000_s1026" o:spt="100" style="position:absolute;left:864;top:1704;height:289;width:1402;" fillcolor="#F8F8F8" filled="t" stroked="f" coordsize="1402,289" o:gfxdata="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vO7C8AAAA&#10;2wAAAA8AAAAAAAAAAQAgAAAAIgAAAGRycy9kb3ducmV2LnhtbFBLAQIUABQAAAAIAIdO4kAzLwWe&#10;OwAAADkAAAAQAAAAAAAAAAEAIAAAAAsBAABkcnMvc2hhcGV4bWwueG1sUEsFBgAAAAAGAAYAWwEA&#10;ALUDAAAAAA==&#10;" path="m1353,0l48,0,29,3,14,14,4,29,0,48,0,240,4,259,14,274,29,284,48,288,1353,288,1372,284,1387,274,1398,259,1401,240,1401,48,1398,29,1387,14,1372,3,1353,0xe">
                  <v:fill on="t" focussize="0,0"/>
                  <v:stroke on="f"/>
                  <v:imagedata o:title=""/>
                  <o:lock v:ext="edit" aspectratio="f"/>
                </v:shape>
                <v:shape id="任意多边形 54" o:spid="_x0000_s1026" o:spt="100" style="position:absolute;left:864;top:1704;height:289;width:1402;" fillcolor="#EAEAEA" filled="t" stroked="f" coordsize="1402,289" o:gfxdata="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hJdS&#10;wAAAANsAAAAPAAAAAAAAAAEAIAAAACIAAABkcnMvZG93bnJldi54bWxQSwECFAAUAAAACACHTuJA&#10;My8FnjsAAAA5AAAAEAAAAAAAAAABACAAAAAPAQAAZHJzL3NoYXBleG1sLnhtbFBLBQYAAAAABgAG&#10;AFsBAAC5AwAAAAA=&#10;" path="m1353,0l48,0,29,3,14,14,4,29,0,48,0,240,4,259,14,274,29,284,48,288,1353,288,1372,284,1387,274,1389,272,48,272,35,269,25,263,18,252,16,240,16,48,18,35,25,25,35,18,48,16,1389,16,1387,14,1372,3,1353,0xm1389,16l1353,16,1366,18,1376,25,1383,35,1385,48,1385,240,1383,252,1376,263,1366,269,1353,272,1389,272,1398,259,1401,240,1401,48,1398,29,1389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3638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1438275</wp:posOffset>
                </wp:positionV>
                <wp:extent cx="376555" cy="183515"/>
                <wp:effectExtent l="635" t="0" r="3810" b="6985"/>
                <wp:wrapNone/>
                <wp:docPr id="41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183515"/>
                          <a:chOff x="865" y="2265"/>
                          <a:chExt cx="593" cy="289"/>
                        </a:xfrm>
                      </wpg:grpSpPr>
                      <wps:wsp>
                        <wps:cNvPr id="39" name="任意多边形 56"/>
                        <wps:cNvSpPr/>
                        <wps:spPr>
                          <a:xfrm>
                            <a:off x="864" y="2265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545" y="289"/>
                                </a:lnTo>
                                <a:lnTo>
                                  <a:pt x="563" y="285"/>
                                </a:lnTo>
                                <a:lnTo>
                                  <a:pt x="578" y="274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1"/>
                                </a:lnTo>
                                <a:lnTo>
                                  <a:pt x="592" y="48"/>
                                </a:lnTo>
                                <a:lnTo>
                                  <a:pt x="589" y="30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任意多边形 57"/>
                        <wps:cNvSpPr/>
                        <wps:spPr>
                          <a:xfrm>
                            <a:off x="864" y="2265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545" y="289"/>
                                </a:lnTo>
                                <a:lnTo>
                                  <a:pt x="563" y="285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9"/>
                                </a:lnTo>
                                <a:lnTo>
                                  <a:pt x="567" y="26"/>
                                </a:lnTo>
                                <a:lnTo>
                                  <a:pt x="574" y="36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1"/>
                                </a:lnTo>
                                <a:lnTo>
                                  <a:pt x="574" y="253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70"/>
                                </a:lnTo>
                                <a:lnTo>
                                  <a:pt x="545" y="273"/>
                                </a:lnTo>
                                <a:lnTo>
                                  <a:pt x="580" y="273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1"/>
                                </a:lnTo>
                                <a:lnTo>
                                  <a:pt x="592" y="48"/>
                                </a:lnTo>
                                <a:lnTo>
                                  <a:pt x="589" y="30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43.2pt;margin-top:113.25pt;height:14.45pt;width:29.65pt;mso-position-horizontal-relative:page;mso-position-vertical-relative:page;z-index:-254980096;mso-width-relative:page;mso-height-relative:page;" coordorigin="865,2265" coordsize="593,289" o:gfxdata="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LtKuR3aAAAACgEAAA8AAAAAAAAAAQAgAAAAIgAAAGRycy9kb3ducmV2LnhtbFBLAQIU&#10;ABQAAAAIAIdO4kB15h/4uQMAAMkQAAAOAAAAAAAAAAEAIAAAACkBAABkcnMvZTJvRG9jLnhtbFBL&#10;BQYAAAAABgAGAFkBAABUBwAAAAA=&#10;">
                <o:lock v:ext="edit" aspectratio="f"/>
                <v:shape id="任意多边形 56" o:spid="_x0000_s1026" o:spt="100" style="position:absolute;left:864;top:2265;height:289;width:593;" fillcolor="#F8F8F8" filled="t" stroked="f" coordsize="593,289" o:gfxdata="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54tC8AAAA&#10;2wAAAA8AAAAAAAAAAQAgAAAAIgAAAGRycy9kb3ducmV2LnhtbFBLAQIUABQAAAAIAIdO4kAzLwWe&#10;OwAAADkAAAAQAAAAAAAAAAEAIAAAAAsBAABkcnMvc2hhcGV4bWwueG1sUEsFBgAAAAAGAAYAWwEA&#10;ALUDAAAAAA==&#10;" path="m545,0l48,0,29,4,14,14,4,30,0,48,0,241,4,259,14,274,29,285,48,289,545,289,563,285,578,274,589,259,592,241,592,48,589,30,578,14,563,4,545,0xe">
                  <v:fill on="t" focussize="0,0"/>
                  <v:stroke on="f"/>
                  <v:imagedata o:title=""/>
                  <o:lock v:ext="edit" aspectratio="f"/>
                </v:shape>
                <v:shape id="任意多边形 57" o:spid="_x0000_s1026" o:spt="100" style="position:absolute;left:864;top:2265;height:289;width:593;" fillcolor="#EAEAEA" filled="t" stroked="f" coordsize="593,289" o:gfxdata="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r0DugAAANsA&#10;AAAPAAAAAAAAAAEAIAAAACIAAABkcnMvZG93bnJldi54bWxQSwECFAAUAAAACACHTuJAMy8FnjsA&#10;AAA5AAAAEAAAAAAAAAABACAAAAAJAQAAZHJzL3NoYXBleG1sLnhtbFBLBQYAAAAABgAGAFsBAACz&#10;AwAAAAA=&#10;" path="m545,0l48,0,29,4,14,14,4,30,0,48,0,241,4,259,14,274,29,285,48,289,545,289,563,285,578,274,580,273,48,273,35,270,25,263,18,253,16,241,16,48,18,36,25,26,35,19,48,16,580,16,578,14,563,4,545,0xm580,16l545,16,557,19,567,26,574,36,576,48,576,241,574,253,567,263,557,270,545,273,580,273,589,259,592,241,592,48,589,30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3740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1793875</wp:posOffset>
                </wp:positionV>
                <wp:extent cx="976630" cy="183515"/>
                <wp:effectExtent l="635" t="635" r="13335" b="6350"/>
                <wp:wrapNone/>
                <wp:docPr id="44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183515"/>
                          <a:chOff x="865" y="2826"/>
                          <a:chExt cx="1538" cy="289"/>
                        </a:xfrm>
                      </wpg:grpSpPr>
                      <wps:wsp>
                        <wps:cNvPr id="42" name="任意多边形 59"/>
                        <wps:cNvSpPr/>
                        <wps:spPr>
                          <a:xfrm>
                            <a:off x="864" y="2825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任意多边形 60"/>
                        <wps:cNvSpPr/>
                        <wps:spPr>
                          <a:xfrm>
                            <a:off x="864" y="2825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8"/>
                                </a:lnTo>
                                <a:lnTo>
                                  <a:pt x="1512" y="25"/>
                                </a:lnTo>
                                <a:lnTo>
                                  <a:pt x="1519" y="35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0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2"/>
                                </a:lnTo>
                                <a:lnTo>
                                  <a:pt x="1525" y="272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o:spt="203" style="position:absolute;left:0pt;margin-left:43.2pt;margin-top:141.25pt;height:14.45pt;width:76.9pt;mso-position-horizontal-relative:page;mso-position-vertical-relative:page;z-index:-254979072;mso-width-relative:page;mso-height-relative:page;" coordorigin="865,2826" coordsize="1538,289" o:gfxdata="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Dk99+p2gAAAAoBAAAPAAAAAAAAAAEAIAAAACIAAABkcnMvZG93bnJldi54&#10;bWxQSwECFAAUAAAACACHTuJAEwU7DMADAADzEAAADgAAAAAAAAABACAAAAApAQAAZHJzL2Uyb0Rv&#10;Yy54bWxQSwUGAAAAAAYABgBZAQAAWwcAAAAA&#10;">
                <o:lock v:ext="edit" aspectratio="f"/>
                <v:shape id="任意多边形 59" o:spid="_x0000_s1026" o:spt="100" style="position:absolute;left:864;top:2825;height:289;width:1538;" fillcolor="#F8F8F8" filled="t" stroked="f" coordsize="1538,289" o:gfxdata="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Gj4I74A&#10;AADbAAAADwAAAAAAAAABACAAAAAiAAAAZHJzL2Rvd25yZXYueG1sUEsBAhQAFAAAAAgAh07iQDMv&#10;BZ47AAAAOQAAABAAAAAAAAAAAQAgAAAADQEAAGRycy9zaGFwZXhtbC54bWxQSwUGAAAAAAYABgBb&#10;AQAAtwMAAAAA&#10;" path="m1489,0l48,0,29,4,14,14,4,29,0,48,0,240,4,259,14,274,29,284,48,288,1489,288,1508,284,1523,274,1534,259,1537,240,1537,48,1534,29,1523,14,1508,4,1489,0xe">
                  <v:fill on="t" focussize="0,0"/>
                  <v:stroke on="f"/>
                  <v:imagedata o:title=""/>
                  <o:lock v:ext="edit" aspectratio="f"/>
                </v:shape>
                <v:shape id="任意多边形 60" o:spid="_x0000_s1026" o:spt="100" style="position:absolute;left:864;top:2825;height:289;width:1538;" fillcolor="#EAEAEA" filled="t" stroked="f" coordsize="1538,289" o:gfxdata="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fymL4A&#10;AADbAAAADwAAAAAAAAABACAAAAAiAAAAZHJzL2Rvd25yZXYueG1sUEsBAhQAFAAAAAgAh07iQDMv&#10;BZ47AAAAOQAAABAAAAAAAAAAAQAgAAAADQEAAGRycy9zaGFwZXhtbC54bWxQSwUGAAAAAAYABgBb&#10;AQAAtwMAAAAA&#10;" path="m1489,0l48,0,29,4,14,14,4,29,0,48,0,240,4,259,14,274,29,284,48,288,1489,288,1508,284,1523,274,1525,272,48,272,35,270,25,263,18,253,16,240,16,48,18,35,25,25,35,18,48,16,1525,16,1523,14,1508,4,1489,0xm1525,16l1489,16,1502,18,1512,25,1519,35,1521,48,1521,240,1519,253,1512,263,1502,270,1489,272,1525,272,1534,259,1537,240,1537,48,1534,29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3843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2150110</wp:posOffset>
                </wp:positionV>
                <wp:extent cx="635635" cy="183515"/>
                <wp:effectExtent l="635" t="0" r="11430" b="6985"/>
                <wp:wrapNone/>
                <wp:docPr id="47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3386"/>
                          <a:chExt cx="1001" cy="289"/>
                        </a:xfrm>
                      </wpg:grpSpPr>
                      <wps:wsp>
                        <wps:cNvPr id="45" name="任意多边形 62"/>
                        <wps:cNvSpPr/>
                        <wps:spPr>
                          <a:xfrm>
                            <a:off x="864" y="3386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5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1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任意多边形 63"/>
                        <wps:cNvSpPr/>
                        <wps:spPr>
                          <a:xfrm>
                            <a:off x="864" y="3386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5"/>
                                </a:lnTo>
                                <a:lnTo>
                                  <a:pt x="988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9"/>
                                </a:lnTo>
                                <a:lnTo>
                                  <a:pt x="975" y="26"/>
                                </a:lnTo>
                                <a:lnTo>
                                  <a:pt x="982" y="36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1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3"/>
                                </a:lnTo>
                                <a:lnTo>
                                  <a:pt x="988" y="273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1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43.2pt;margin-top:169.3pt;height:14.45pt;width:50.05pt;mso-position-horizontal-relative:page;mso-position-vertical-relative:page;z-index:-254978048;mso-width-relative:page;mso-height-relative:page;" coordorigin="865,3386" coordsize="1001,289" o:gfxdata="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7QUolNoAAAAKAQAADwAAAAAAAAABACAAAAAiAAAAZHJzL2Rvd25yZXYueG1sUEsBAhQA&#10;FAAAAAgAh07iQLIXFyK4AwAA0hAAAA4AAAAAAAAAAQAgAAAAKQEAAGRycy9lMm9Eb2MueG1sUEsF&#10;BgAAAAAGAAYAWQEAAFMHAAAAAA==&#10;">
                <o:lock v:ext="edit" aspectratio="f"/>
                <v:shape id="任意多边形 62" o:spid="_x0000_s1026" o:spt="100" style="position:absolute;left:864;top:3386;height:289;width:1001;" fillcolor="#F8F8F8" filled="t" stroked="f" coordsize="1001,289" o:gfxdata="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e8DvQAA&#10;ANsAAAAPAAAAAAAAAAEAIAAAACIAAABkcnMvZG93bnJldi54bWxQSwECFAAUAAAACACHTuJAMy8F&#10;njsAAAA5AAAAEAAAAAAAAAABACAAAAAMAQAAZHJzL3NoYXBleG1sLnhtbFBLBQYAAAAABgAGAFsB&#10;AAC2AwAAAAA=&#10;" path="m953,0l48,0,29,4,14,14,4,30,0,48,0,241,4,259,14,275,29,285,48,289,953,289,971,285,987,275,997,259,1001,241,1001,48,997,30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63" o:spid="_x0000_s1026" o:spt="100" style="position:absolute;left:864;top:3386;height:289;width:1001;" fillcolor="#EAEAEA" filled="t" stroked="f" coordsize="1001,289" o:gfxdata="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KW0i7sAAADb&#10;AAAADwAAAAAAAAABACAAAAAiAAAAZHJzL2Rvd25yZXYueG1sUEsBAhQAFAAAAAgAh07iQDMvBZ47&#10;AAAAOQAAABAAAAAAAAAAAQAgAAAACgEAAGRycy9zaGFwZXhtbC54bWxQSwUGAAAAAAYABgBbAQAA&#10;tAMAAAAA&#10;" path="m953,0l48,0,29,4,14,14,4,30,0,48,0,241,4,259,14,275,29,285,48,289,953,289,971,285,987,275,988,273,48,273,35,270,25,263,18,253,16,241,16,48,18,36,25,26,35,19,48,16,988,16,987,14,971,4,953,0xm988,16l953,16,965,19,975,26,982,36,985,48,985,241,982,253,975,263,965,270,953,273,988,273,997,259,1001,241,1001,48,997,30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39456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2505710</wp:posOffset>
                </wp:positionV>
                <wp:extent cx="803910" cy="183515"/>
                <wp:effectExtent l="635" t="635" r="14605" b="6350"/>
                <wp:wrapNone/>
                <wp:docPr id="50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" cy="183515"/>
                          <a:chOff x="865" y="3947"/>
                          <a:chExt cx="1266" cy="289"/>
                        </a:xfrm>
                      </wpg:grpSpPr>
                      <wps:wsp>
                        <wps:cNvPr id="48" name="任意多边形 65"/>
                        <wps:cNvSpPr/>
                        <wps:spPr>
                          <a:xfrm>
                            <a:off x="864" y="3946"/>
                            <a:ext cx="1266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6" h="289">
                                <a:moveTo>
                                  <a:pt x="1217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217" y="288"/>
                                </a:lnTo>
                                <a:lnTo>
                                  <a:pt x="1236" y="284"/>
                                </a:lnTo>
                                <a:lnTo>
                                  <a:pt x="1251" y="274"/>
                                </a:lnTo>
                                <a:lnTo>
                                  <a:pt x="1261" y="259"/>
                                </a:lnTo>
                                <a:lnTo>
                                  <a:pt x="1265" y="240"/>
                                </a:lnTo>
                                <a:lnTo>
                                  <a:pt x="1265" y="48"/>
                                </a:lnTo>
                                <a:lnTo>
                                  <a:pt x="1261" y="29"/>
                                </a:lnTo>
                                <a:lnTo>
                                  <a:pt x="1251" y="14"/>
                                </a:lnTo>
                                <a:lnTo>
                                  <a:pt x="1236" y="4"/>
                                </a:lnTo>
                                <a:lnTo>
                                  <a:pt x="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66"/>
                        <wps:cNvSpPr/>
                        <wps:spPr>
                          <a:xfrm>
                            <a:off x="864" y="3946"/>
                            <a:ext cx="1266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6" h="289">
                                <a:moveTo>
                                  <a:pt x="1217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217" y="288"/>
                                </a:lnTo>
                                <a:lnTo>
                                  <a:pt x="1236" y="284"/>
                                </a:lnTo>
                                <a:lnTo>
                                  <a:pt x="1251" y="274"/>
                                </a:lnTo>
                                <a:lnTo>
                                  <a:pt x="1252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252" y="16"/>
                                </a:lnTo>
                                <a:lnTo>
                                  <a:pt x="1251" y="14"/>
                                </a:lnTo>
                                <a:lnTo>
                                  <a:pt x="1236" y="4"/>
                                </a:lnTo>
                                <a:lnTo>
                                  <a:pt x="1217" y="0"/>
                                </a:lnTo>
                                <a:close/>
                                <a:moveTo>
                                  <a:pt x="1252" y="16"/>
                                </a:moveTo>
                                <a:lnTo>
                                  <a:pt x="1217" y="16"/>
                                </a:lnTo>
                                <a:lnTo>
                                  <a:pt x="1230" y="19"/>
                                </a:lnTo>
                                <a:lnTo>
                                  <a:pt x="1240" y="25"/>
                                </a:lnTo>
                                <a:lnTo>
                                  <a:pt x="1247" y="36"/>
                                </a:lnTo>
                                <a:lnTo>
                                  <a:pt x="1249" y="48"/>
                                </a:lnTo>
                                <a:lnTo>
                                  <a:pt x="1249" y="240"/>
                                </a:lnTo>
                                <a:lnTo>
                                  <a:pt x="1247" y="253"/>
                                </a:lnTo>
                                <a:lnTo>
                                  <a:pt x="1240" y="263"/>
                                </a:lnTo>
                                <a:lnTo>
                                  <a:pt x="1230" y="270"/>
                                </a:lnTo>
                                <a:lnTo>
                                  <a:pt x="1217" y="272"/>
                                </a:lnTo>
                                <a:lnTo>
                                  <a:pt x="1252" y="272"/>
                                </a:lnTo>
                                <a:lnTo>
                                  <a:pt x="1261" y="259"/>
                                </a:lnTo>
                                <a:lnTo>
                                  <a:pt x="1265" y="240"/>
                                </a:lnTo>
                                <a:lnTo>
                                  <a:pt x="1265" y="48"/>
                                </a:lnTo>
                                <a:lnTo>
                                  <a:pt x="1261" y="29"/>
                                </a:lnTo>
                                <a:lnTo>
                                  <a:pt x="125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43.2pt;margin-top:197.3pt;height:14.45pt;width:63.3pt;mso-position-horizontal-relative:page;mso-position-vertical-relative:page;z-index:-254977024;mso-width-relative:page;mso-height-relative:page;" coordorigin="865,3947" coordsize="1266,289" o:gfxdata="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K3lyOHaAAAACgEAAA8AAAAAAAAAAQAgAAAAIgAAAGRycy9kb3ducmV2LnhtbFBLAQIUABQA&#10;AAAIAIdO4kC1tDVQtgMAAPMQAAAOAAAAAAAAAAEAIAAAACkBAABkcnMvZTJvRG9jLnhtbFBLBQYA&#10;AAAABgAGAFkBAABRBwAAAAA=&#10;">
                <o:lock v:ext="edit" aspectratio="f"/>
                <v:shape id="任意多边形 65" o:spid="_x0000_s1026" o:spt="100" style="position:absolute;left:864;top:3946;height:289;width:1266;" fillcolor="#F8F8F8" filled="t" stroked="f" coordsize="1266,289" o:gfxdata="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7NDMugAAANsA&#10;AAAPAAAAAAAAAAEAIAAAACIAAABkcnMvZG93bnJldi54bWxQSwECFAAUAAAACACHTuJAMy8FnjsA&#10;AAA5AAAAEAAAAAAAAAABACAAAAAJAQAAZHJzL3NoYXBleG1sLnhtbFBLBQYAAAAABgAGAFsBAACz&#10;AwAAAAA=&#10;" path="m1217,0l48,0,29,4,14,14,4,29,0,48,0,240,4,259,14,274,29,284,48,288,1217,288,1236,284,1251,274,1261,259,1265,240,1265,48,1261,29,1251,14,1236,4,1217,0xe">
                  <v:fill on="t" focussize="0,0"/>
                  <v:stroke on="f"/>
                  <v:imagedata o:title=""/>
                  <o:lock v:ext="edit" aspectratio="f"/>
                </v:shape>
                <v:shape id="任意多边形 66" o:spid="_x0000_s1026" o:spt="100" style="position:absolute;left:864;top:3946;height:289;width:1266;" fillcolor="#EAEAEA" filled="t" stroked="f" coordsize="1266,289" o:gfxdata="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w5PLsAAADb&#10;AAAADwAAAAAAAAABACAAAAAiAAAAZHJzL2Rvd25yZXYueG1sUEsBAhQAFAAAAAgAh07iQDMvBZ47&#10;AAAAOQAAABAAAAAAAAAAAQAgAAAACgEAAGRycy9zaGFwZXhtbC54bWxQSwUGAAAAAAYABgBbAQAA&#10;tAMAAAAA&#10;" path="m1217,0l48,0,29,4,14,14,4,29,0,48,0,240,4,259,14,274,29,284,48,288,1217,288,1236,284,1251,274,1252,272,48,272,35,270,25,263,18,253,16,240,16,48,18,36,25,25,35,19,48,16,1252,16,1251,14,1236,4,1217,0xm1252,16l1217,16,1230,19,1240,25,1247,36,1249,48,1249,240,1247,253,1240,263,1230,270,1217,272,1252,272,1261,259,1265,240,1265,48,1261,29,1252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4048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2861945</wp:posOffset>
                </wp:positionV>
                <wp:extent cx="1149350" cy="183515"/>
                <wp:effectExtent l="635" t="635" r="12065" b="6350"/>
                <wp:wrapNone/>
                <wp:docPr id="53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83515"/>
                          <a:chOff x="865" y="4508"/>
                          <a:chExt cx="1810" cy="289"/>
                        </a:xfrm>
                      </wpg:grpSpPr>
                      <wps:wsp>
                        <wps:cNvPr id="51" name="任意多边形 68"/>
                        <wps:cNvSpPr/>
                        <wps:spPr>
                          <a:xfrm>
                            <a:off x="864" y="4507"/>
                            <a:ext cx="1810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0" h="289">
                                <a:moveTo>
                                  <a:pt x="1762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762" y="288"/>
                                </a:lnTo>
                                <a:lnTo>
                                  <a:pt x="1780" y="284"/>
                                </a:lnTo>
                                <a:lnTo>
                                  <a:pt x="1796" y="274"/>
                                </a:lnTo>
                                <a:lnTo>
                                  <a:pt x="1806" y="258"/>
                                </a:lnTo>
                                <a:lnTo>
                                  <a:pt x="1810" y="240"/>
                                </a:lnTo>
                                <a:lnTo>
                                  <a:pt x="1810" y="48"/>
                                </a:lnTo>
                                <a:lnTo>
                                  <a:pt x="1806" y="29"/>
                                </a:lnTo>
                                <a:lnTo>
                                  <a:pt x="1796" y="14"/>
                                </a:lnTo>
                                <a:lnTo>
                                  <a:pt x="1780" y="3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2" name="任意多边形 69"/>
                        <wps:cNvSpPr/>
                        <wps:spPr>
                          <a:xfrm>
                            <a:off x="864" y="4507"/>
                            <a:ext cx="1810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0" h="289">
                                <a:moveTo>
                                  <a:pt x="1762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762" y="288"/>
                                </a:lnTo>
                                <a:lnTo>
                                  <a:pt x="1780" y="284"/>
                                </a:lnTo>
                                <a:lnTo>
                                  <a:pt x="1796" y="274"/>
                                </a:lnTo>
                                <a:lnTo>
                                  <a:pt x="1797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2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797" y="16"/>
                                </a:lnTo>
                                <a:lnTo>
                                  <a:pt x="1796" y="14"/>
                                </a:lnTo>
                                <a:lnTo>
                                  <a:pt x="1780" y="3"/>
                                </a:lnTo>
                                <a:lnTo>
                                  <a:pt x="1762" y="0"/>
                                </a:lnTo>
                                <a:close/>
                                <a:moveTo>
                                  <a:pt x="1797" y="16"/>
                                </a:moveTo>
                                <a:lnTo>
                                  <a:pt x="1762" y="16"/>
                                </a:lnTo>
                                <a:lnTo>
                                  <a:pt x="1774" y="18"/>
                                </a:lnTo>
                                <a:lnTo>
                                  <a:pt x="1784" y="25"/>
                                </a:lnTo>
                                <a:lnTo>
                                  <a:pt x="1791" y="35"/>
                                </a:lnTo>
                                <a:lnTo>
                                  <a:pt x="1794" y="48"/>
                                </a:lnTo>
                                <a:lnTo>
                                  <a:pt x="1794" y="240"/>
                                </a:lnTo>
                                <a:lnTo>
                                  <a:pt x="1791" y="252"/>
                                </a:lnTo>
                                <a:lnTo>
                                  <a:pt x="1784" y="262"/>
                                </a:lnTo>
                                <a:lnTo>
                                  <a:pt x="1774" y="269"/>
                                </a:lnTo>
                                <a:lnTo>
                                  <a:pt x="1762" y="272"/>
                                </a:lnTo>
                                <a:lnTo>
                                  <a:pt x="1797" y="272"/>
                                </a:lnTo>
                                <a:lnTo>
                                  <a:pt x="1806" y="258"/>
                                </a:lnTo>
                                <a:lnTo>
                                  <a:pt x="1810" y="240"/>
                                </a:lnTo>
                                <a:lnTo>
                                  <a:pt x="1810" y="48"/>
                                </a:lnTo>
                                <a:lnTo>
                                  <a:pt x="1806" y="29"/>
                                </a:lnTo>
                                <a:lnTo>
                                  <a:pt x="179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43.2pt;margin-top:225.35pt;height:14.45pt;width:90.5pt;mso-position-horizontal-relative:page;mso-position-vertical-relative:page;z-index:-254976000;mso-width-relative:page;mso-height-relative:page;" coordorigin="865,4508" coordsize="1810,289" o:gfxdata="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O8d&#10;wKXaAAAACgEAAA8AAAAAAAAAAQAgAAAAIgAAAGRycy9kb3ducmV2LnhtbFBLAQIUABQAAAAIAIdO&#10;4kDZkE5rsAMAAPQQAAAOAAAAAAAAAAEAIAAAACkBAABkcnMvZTJvRG9jLnhtbFBLBQYAAAAABgAG&#10;AFkBAABLBwAAAAA=&#10;">
                <o:lock v:ext="edit" aspectratio="f"/>
                <v:shape id="任意多边形 68" o:spid="_x0000_s1026" o:spt="100" style="position:absolute;left:864;top:4507;height:289;width:1810;" fillcolor="#F8F8F8" filled="t" stroked="f" coordsize="1810,289" o:gfxdata="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W3k28AAAA&#10;2wAAAA8AAAAAAAAAAQAgAAAAIgAAAGRycy9kb3ducmV2LnhtbFBLAQIUABQAAAAIAIdO4kAzLwWe&#10;OwAAADkAAAAQAAAAAAAAAAEAIAAAAAsBAABkcnMvc2hhcGV4bWwueG1sUEsFBgAAAAAGAAYAWwEA&#10;ALUDAAAAAA==&#10;" path="m1762,0l48,0,29,3,14,14,4,29,0,48,0,240,4,258,14,274,29,284,48,288,1762,288,1780,284,1796,274,1806,258,1810,240,1810,48,1806,29,1796,14,1780,3,1762,0xe">
                  <v:fill on="t" focussize="0,0"/>
                  <v:stroke on="f"/>
                  <v:imagedata o:title=""/>
                  <o:lock v:ext="edit" aspectratio="f"/>
                </v:shape>
                <v:shape id="任意多边形 69" o:spid="_x0000_s1026" o:spt="100" style="position:absolute;left:864;top:4507;height:289;width:1810;" fillcolor="#EAEAEA" filled="t" stroked="f" coordsize="1810,289" o:gfxdata="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ilW7sAAADb&#10;AAAADwAAAAAAAAABACAAAAAiAAAAZHJzL2Rvd25yZXYueG1sUEsBAhQAFAAAAAgAh07iQDMvBZ47&#10;AAAAOQAAABAAAAAAAAAAAQAgAAAACgEAAGRycy9zaGFwZXhtbC54bWxQSwUGAAAAAAYABgBbAQAA&#10;tAMAAAAA&#10;" path="m1762,0l48,0,29,3,14,14,4,29,0,48,0,240,4,258,14,274,29,284,48,288,1762,288,1780,284,1796,274,1797,272,48,272,35,269,25,262,18,252,16,240,16,48,18,35,25,25,35,18,48,16,1797,16,1796,14,1780,3,1762,0xm1797,16l1762,16,1774,18,1784,25,1791,35,1794,48,1794,240,1791,252,1784,262,1774,269,1762,272,1797,272,1806,258,1810,240,1810,48,1806,29,1797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4150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-1151255</wp:posOffset>
                </wp:positionV>
                <wp:extent cx="976630" cy="183515"/>
                <wp:effectExtent l="635" t="0" r="13335" b="6985"/>
                <wp:wrapNone/>
                <wp:docPr id="56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183515"/>
                          <a:chOff x="865" y="-1814"/>
                          <a:chExt cx="1538" cy="289"/>
                        </a:xfrm>
                      </wpg:grpSpPr>
                      <wps:wsp>
                        <wps:cNvPr id="54" name="任意多边形 71"/>
                        <wps:cNvSpPr/>
                        <wps:spPr>
                          <a:xfrm>
                            <a:off x="864" y="-1814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4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任意多边形 72"/>
                        <wps:cNvSpPr/>
                        <wps:spPr>
                          <a:xfrm>
                            <a:off x="864" y="-1814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6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0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2"/>
                                </a:lnTo>
                                <a:lnTo>
                                  <a:pt x="1525" y="272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43.2pt;margin-top:-90.65pt;height:14.45pt;width:76.9pt;mso-position-horizontal-relative:page;z-index:-254974976;mso-width-relative:page;mso-height-relative:page;" coordorigin="865,-1814" coordsize="1538,289" o:gfxdata="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LlUcujb&#10;AAAADAEAAA8AAAAAAAAAAQAgAAAAIgAAAGRycy9kb3ducmV2LnhtbFBLAQIUABQAAAAIAIdO4kAo&#10;9bqurAMAAPYQAAAOAAAAAAAAAAEAIAAAACoBAABkcnMvZTJvRG9jLnhtbFBLBQYAAAAABgAGAFkB&#10;AABIBwAAAAA=&#10;">
                <o:lock v:ext="edit" aspectratio="f"/>
                <v:shape id="任意多边形 71" o:spid="_x0000_s1026" o:spt="100" style="position:absolute;left:864;top:-1814;height:289;width:1538;" fillcolor="#F8F8F8" filled="t" stroked="f" coordsize="1538,289" o:gfxdata="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FFMR&#10;wAAAANsAAAAPAAAAAAAAAAEAIAAAACIAAABkcnMvZG93bnJldi54bWxQSwECFAAUAAAACACHTuJA&#10;My8FnjsAAAA5AAAAEAAAAAAAAAABACAAAAAPAQAAZHJzL3NoYXBleG1sLnhtbFBLBQYAAAAABgAG&#10;AFsBAAC5AwAAAAA=&#10;" path="m1489,0l48,0,29,4,14,14,4,29,0,48,0,240,4,259,14,274,29,285,48,288,1489,288,1508,285,1523,274,1534,259,1537,240,1537,48,1534,29,1523,14,1508,4,1489,0xe">
                  <v:fill on="t" focussize="0,0"/>
                  <v:stroke on="f"/>
                  <v:imagedata o:title=""/>
                  <o:lock v:ext="edit" aspectratio="f"/>
                </v:shape>
                <v:shape id="任意多边形 72" o:spid="_x0000_s1026" o:spt="100" style="position:absolute;left:864;top:-1814;height:289;width:1538;" fillcolor="#EAEAEA" filled="t" stroked="f" coordsize="1538,289" o:gfxdata="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tZqr4A&#10;AADbAAAADwAAAAAAAAABACAAAAAiAAAAZHJzL2Rvd25yZXYueG1sUEsBAhQAFAAAAAgAh07iQDMv&#10;BZ47AAAAOQAAABAAAAAAAAAAAQAgAAAADQEAAGRycy9zaGFwZXhtbC54bWxQSwUGAAAAAAYABgBb&#10;AQAAtwMAAAAA&#10;" path="m1489,0l48,0,29,4,14,14,4,29,0,48,0,240,4,259,14,274,29,285,48,288,1489,288,1508,285,1523,274,1525,272,48,272,35,270,25,263,18,253,16,240,16,48,18,36,25,26,35,19,48,16,1525,16,1523,14,1508,4,1489,0xm1525,16l1489,16,1502,19,1512,26,1519,36,1521,48,1521,240,1519,253,1512,263,1502,270,1489,272,1525,272,1534,259,1537,240,1537,48,1534,29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4252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-795655</wp:posOffset>
                </wp:positionV>
                <wp:extent cx="376555" cy="183515"/>
                <wp:effectExtent l="635" t="635" r="3810" b="6350"/>
                <wp:wrapNone/>
                <wp:docPr id="59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183515"/>
                          <a:chOff x="865" y="-1253"/>
                          <a:chExt cx="593" cy="289"/>
                        </a:xfrm>
                      </wpg:grpSpPr>
                      <wps:wsp>
                        <wps:cNvPr id="57" name="任意多边形 74"/>
                        <wps:cNvSpPr/>
                        <wps:spPr>
                          <a:xfrm>
                            <a:off x="864" y="-1254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78" y="14"/>
                                </a:lnTo>
                                <a:lnTo>
                                  <a:pt x="563" y="3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75"/>
                        <wps:cNvSpPr/>
                        <wps:spPr>
                          <a:xfrm>
                            <a:off x="864" y="-1254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3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8"/>
                                </a:lnTo>
                                <a:lnTo>
                                  <a:pt x="567" y="25"/>
                                </a:lnTo>
                                <a:lnTo>
                                  <a:pt x="574" y="35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0"/>
                                </a:lnTo>
                                <a:lnTo>
                                  <a:pt x="574" y="252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69"/>
                                </a:lnTo>
                                <a:lnTo>
                                  <a:pt x="545" y="272"/>
                                </a:lnTo>
                                <a:lnTo>
                                  <a:pt x="580" y="272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43.2pt;margin-top:-62.65pt;height:14.45pt;width:29.65pt;mso-position-horizontal-relative:page;z-index:-254973952;mso-width-relative:page;mso-height-relative:page;" coordorigin="865,-1253" coordsize="593,289" o:gfxdata="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RNFAwdoAAAALAQAADwAAAAAAAAABACAAAAAiAAAAZHJzL2Rvd25yZXYueG1sUEsBAhQA&#10;FAAAAAgAh07iQC2BdOm4AwAAzBAAAA4AAAAAAAAAAQAgAAAAKQEAAGRycy9lMm9Eb2MueG1sUEsF&#10;BgAAAAAGAAYAWQEAAFMHAAAAAA==&#10;">
                <o:lock v:ext="edit" aspectratio="f"/>
                <v:shape id="任意多边形 74" o:spid="_x0000_s1026" o:spt="100" style="position:absolute;left:864;top:-1254;height:289;width:593;" fillcolor="#F8F8F8" filled="t" stroked="f" coordsize="593,289" o:gfxdata="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1Npm8AAAA&#10;2wAAAA8AAAAAAAAAAQAgAAAAIgAAAGRycy9kb3ducmV2LnhtbFBLAQIUABQAAAAIAIdO4kAzLwWe&#10;OwAAADkAAAAQAAAAAAAAAAEAIAAAAAsBAABkcnMvc2hhcGV4bWwueG1sUEsFBgAAAAAGAAYAWwEA&#10;ALUDAAAAAA==&#10;" path="m545,0l48,0,29,3,14,14,4,29,0,48,0,240,4,259,14,274,29,284,48,288,545,288,563,284,578,274,589,259,592,240,592,48,589,29,578,14,563,3,545,0xe">
                  <v:fill on="t" focussize="0,0"/>
                  <v:stroke on="f"/>
                  <v:imagedata o:title=""/>
                  <o:lock v:ext="edit" aspectratio="f"/>
                </v:shape>
                <v:shape id="任意多边形 75" o:spid="_x0000_s1026" o:spt="100" style="position:absolute;left:864;top:-1254;height:289;width:593;" fillcolor="#EAEAEA" filled="t" stroked="f" coordsize="593,289" o:gfxdata="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3SfYugAAANsA&#10;AAAPAAAAAAAAAAEAIAAAACIAAABkcnMvZG93bnJldi54bWxQSwECFAAUAAAACACHTuJAMy8FnjsA&#10;AAA5AAAAEAAAAAAAAAABACAAAAAJAQAAZHJzL3NoYXBleG1sLnhtbFBLBQYAAAAABgAGAFsBAACz&#10;AwAAAAA=&#10;" path="m545,0l48,0,29,3,14,14,4,29,0,48,0,240,4,259,14,274,29,284,48,288,545,288,563,284,578,274,580,272,48,272,35,269,25,263,18,252,16,240,16,48,18,35,25,25,35,18,48,16,580,16,578,14,563,3,545,0xm580,16l545,16,557,18,567,25,574,35,576,48,576,240,574,252,567,263,557,269,545,272,580,272,589,259,592,240,592,48,589,29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4355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-439420</wp:posOffset>
                </wp:positionV>
                <wp:extent cx="635635" cy="183515"/>
                <wp:effectExtent l="635" t="0" r="11430" b="6985"/>
                <wp:wrapNone/>
                <wp:docPr id="62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-693"/>
                          <a:chExt cx="1001" cy="289"/>
                        </a:xfrm>
                      </wpg:grpSpPr>
                      <wps:wsp>
                        <wps:cNvPr id="60" name="任意多边形 77"/>
                        <wps:cNvSpPr/>
                        <wps:spPr>
                          <a:xfrm>
                            <a:off x="864" y="-693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任意多边形 78"/>
                        <wps:cNvSpPr/>
                        <wps:spPr>
                          <a:xfrm>
                            <a:off x="864" y="-693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9"/>
                                </a:lnTo>
                                <a:lnTo>
                                  <a:pt x="975" y="26"/>
                                </a:lnTo>
                                <a:lnTo>
                                  <a:pt x="982" y="36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3"/>
                                </a:lnTo>
                                <a:lnTo>
                                  <a:pt x="988" y="273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026" o:spt="203" style="position:absolute;left:0pt;margin-left:43.2pt;margin-top:-34.6pt;height:14.45pt;width:50.05pt;mso-position-horizontal-relative:page;z-index:-254972928;mso-width-relative:page;mso-height-relative:page;" coordorigin="865,-693" coordsize="1001,289" o:gfxdata="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NH02/nbAAAACgEAAA8AAAAAAAAAAQAgAAAAIgAAAGRycy9kb3ducmV2LnhtbFBLAQIUABQA&#10;AAAIAIdO4kAJJQwxtQMAANIQAAAOAAAAAAAAAAEAIAAAACoBAABkcnMvZTJvRG9jLnhtbFBLBQYA&#10;AAAABgAGAFkBAABRBwAAAAA=&#10;">
                <o:lock v:ext="edit" aspectratio="f"/>
                <v:shape id="任意多边形 77" o:spid="_x0000_s1026" o:spt="100" style="position:absolute;left:864;top:-693;height:289;width:1001;" fillcolor="#F8F8F8" filled="t" stroked="f" coordsize="1001,289" o:gfxdata="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cQ+7sAAADb&#10;AAAADwAAAAAAAAABACAAAAAiAAAAZHJzL2Rvd25yZXYueG1sUEsBAhQAFAAAAAgAh07iQDMvBZ47&#10;AAAAOQAAABAAAAAAAAAAAQAgAAAACgEAAGRycy9zaGFwZXhtbC54bWxQSwUGAAAAAAYABgBbAQAA&#10;tAMAAAAA&#10;" path="m953,0l48,0,29,4,14,14,4,30,0,48,0,240,4,259,14,274,29,285,48,289,953,289,971,285,987,274,997,259,1001,240,1001,48,997,30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78" o:spid="_x0000_s1026" o:spt="100" style="position:absolute;left:864;top:-693;height:289;width:1001;" fillcolor="#EAEAEA" filled="t" stroked="f" coordsize="1001,289" o:gfxdata="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+XCfvQAA&#10;ANsAAAAPAAAAAAAAAAEAIAAAACIAAABkcnMvZG93bnJldi54bWxQSwECFAAUAAAACACHTuJAMy8F&#10;njsAAAA5AAAAEAAAAAAAAAABACAAAAAMAQAAZHJzL3NoYXBleG1sLnhtbFBLBQYAAAAABgAGAFsB&#10;AAC2AwAAAAA=&#10;" path="m953,0l48,0,29,4,14,14,4,30,0,48,0,240,4,259,14,274,29,285,48,289,953,289,971,285,987,274,988,273,48,273,35,270,25,263,18,253,16,240,16,48,18,36,25,26,35,19,48,16,988,16,987,14,971,4,953,0xm988,16l953,16,965,19,975,26,982,36,985,48,985,240,982,253,975,263,965,270,953,273,988,273,997,259,1001,240,1001,48,997,30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t>隐私条款点击</w:t>
      </w:r>
    </w:p>
    <w:p>
      <w:pPr>
        <w:pStyle w:val="5"/>
        <w:spacing w:before="278"/>
        <w:ind w:left="108"/>
        <w:rPr>
          <w:rFonts w:hint="eastAsia" w:ascii="微软雅黑" w:hAnsi="微软雅黑" w:eastAsia="微软雅黑" w:cs="微软雅黑"/>
          <w:w w:val="90"/>
        </w:rPr>
      </w:pPr>
      <w:r>
        <w:rPr>
          <w:rFonts w:hint="eastAsia" w:ascii="微软雅黑" w:hAnsi="微软雅黑" w:eastAsia="微软雅黑" w:cs="微软雅黑"/>
          <w:w w:val="90"/>
          <w:lang w:val="en-US" w:eastAsia="zh-CN"/>
        </w:rPr>
        <w:t>方</w:t>
      </w:r>
      <w:r>
        <w:rPr>
          <w:rFonts w:hint="eastAsia" w:ascii="微软雅黑" w:hAnsi="微软雅黑" w:eastAsia="微软雅黑" w:cs="微软雅黑"/>
          <w:w w:val="90"/>
        </w:rPr>
        <w:t>法说明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sz w:val="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隐私条款点击回调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0" r="16510" b="6985"/>
                <wp:wrapTopAndBottom/>
                <wp:docPr id="22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7"/>
                          <a:chExt cx="10683" cy="529"/>
                        </a:xfrm>
                      </wpg:grpSpPr>
                      <wps:wsp>
                        <wps:cNvPr id="226" name="任意多边形 80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500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500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7" name="任意多边形 81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8" name="文本框 82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onPrivacyClick(String name, String url)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30.4pt;margin-top:10.85pt;height:26.45pt;width:534.15pt;mso-position-horizontal-relative:page;mso-wrap-distance-bottom:0pt;mso-wrap-distance-top:0pt;z-index:-251634688;mso-width-relative:page;mso-height-relative:page;" coordorigin="609,217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N22B73ZAAAACQEAAA8AAAAAAAAAAQAgAAAAIgAAAGRy&#10;cy9kb3ducmV2LnhtbFBLAQIUABQAAAAIAIdO4kDaprOSsAQAALsSAAAOAAAAAAAAAAEAIAAAACgB&#10;AABkcnMvZTJvRG9jLnhtbFBLBQYAAAAABgAGAFkBAABKCAAAAAA=&#10;">
                <o:lock v:ext="edit" aspectratio="f"/>
                <v:shape id="任意多边形 80" o:spid="_x0000_s1026" o:spt="100" style="position:absolute;left:608;top:217;height:529;width:10683;" fillcolor="#CCCCCC" filled="t" stroked="f" coordsize="10683,529" o:gfxdata="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R/IL4A&#10;AADcAAAADwAAAAAAAAABACAAAAAiAAAAZHJzL2Rvd25yZXYueG1sUEsBAhQAFAAAAAgAh07iQDMv&#10;BZ47AAAAOQAAABAAAAAAAAAAAQAgAAAADQEAAGRycy9zaGFwZXhtbC54bWxQSwUGAAAAAAYABgBb&#10;AQAAtwMAAAAA&#10;" path="m10634,0l48,0,29,4,14,14,3,30,0,48,0,481,3,500,14,515,29,525,48,529,10634,529,10653,525,10668,515,10679,500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81" o:spid="_x0000_s1026" o:spt="100" style="position:absolute;left:624;top:233;height:497;width:10651;" fillcolor="#F8F8F8" filled="t" stroked="f" coordsize="10651,497" o:gfxdata="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F49W/&#10;AAAA3AAAAA8AAAAAAAAAAQAgAAAAIgAAAGRycy9kb3ducmV2LnhtbFBLAQIUABQAAAAIAIdO4kAz&#10;LwWeOwAAADkAAAAQAAAAAAAAAAEAIAAAAA4BAABkcnMvc2hhcGV4bWwueG1sUEsFBgAAAAAGAAYA&#10;WwEAALgDAAAAAA=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82" o:spid="_x0000_s1026" o:spt="202" type="#_x0000_t202" style="position:absolute;left:608;top:217;height:529;width:10683;" filled="f" stroked="f" coordsize="21600,21600" o:gfxdata="UEsDBAoAAAAAAIdO4kAAAAAAAAAAAAAAAAAEAAAAZHJzL1BLAwQUAAAACACHTuJAyWZneL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bT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Zne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onPrivacyClick(String name, String url)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105"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4504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246"/>
        <w:gridCol w:w="226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3" w:type="dxa"/>
          </w:tcPr>
          <w:p>
            <w:pPr>
              <w:pStyle w:val="10"/>
              <w:spacing w:before="71"/>
              <w:ind w:left="270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46" w:type="dxa"/>
          </w:tcPr>
          <w:p>
            <w:pPr>
              <w:pStyle w:val="10"/>
              <w:spacing w:before="71"/>
              <w:ind w:left="200" w:right="18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2265" w:type="dxa"/>
          </w:tcPr>
          <w:p>
            <w:pPr>
              <w:pStyle w:val="10"/>
              <w:spacing w:before="71"/>
              <w:ind w:left="136" w:right="11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name</w:t>
            </w:r>
          </w:p>
        </w:tc>
        <w:tc>
          <w:tcPr>
            <w:tcW w:w="1246" w:type="dxa"/>
          </w:tcPr>
          <w:p>
            <w:pPr>
              <w:pStyle w:val="10"/>
              <w:ind w:left="200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265" w:type="dxa"/>
          </w:tcPr>
          <w:p>
            <w:pPr>
              <w:pStyle w:val="10"/>
              <w:spacing w:before="86"/>
              <w:ind w:left="136" w:right="11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隐私条款名称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url</w:t>
            </w:r>
          </w:p>
        </w:tc>
        <w:tc>
          <w:tcPr>
            <w:tcW w:w="1246" w:type="dxa"/>
            <w:shd w:val="clear" w:color="auto" w:fill="F8F8F8"/>
          </w:tcPr>
          <w:p>
            <w:pPr>
              <w:pStyle w:val="10"/>
              <w:ind w:left="200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265" w:type="dxa"/>
            <w:shd w:val="clear" w:color="auto" w:fill="F8F8F8"/>
          </w:tcPr>
          <w:p>
            <w:pPr>
              <w:pStyle w:val="10"/>
              <w:spacing w:before="86"/>
              <w:ind w:left="136" w:right="11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隐私条款地址</w:t>
            </w:r>
          </w:p>
        </w:tc>
      </w:tr>
    </w:tbl>
    <w:p>
      <w:pPr>
        <w:pStyle w:val="5"/>
        <w:spacing w:before="5"/>
        <w:rPr>
          <w:rFonts w:hint="eastAsia" w:ascii="微软雅黑" w:hAnsi="微软雅黑" w:eastAsia="微软雅黑" w:cs="微软雅黑"/>
          <w:sz w:val="15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sz w:val="29"/>
        </w:rPr>
        <w:t>登录按钮点击</w:t>
      </w:r>
    </w:p>
    <w:p>
      <w:pPr>
        <w:pStyle w:val="5"/>
        <w:spacing w:before="278"/>
        <w:ind w:left="108"/>
        <w:rPr>
          <w:rFonts w:hint="eastAsia" w:ascii="微软雅黑" w:hAnsi="微软雅黑" w:eastAsia="微软雅黑" w:cs="微软雅黑"/>
          <w:w w:val="90"/>
          <w:lang w:val="en-US" w:eastAsia="zh-CN"/>
        </w:rPr>
      </w:pPr>
      <w:r>
        <w:rPr>
          <w:rFonts w:hint="eastAsia" w:ascii="微软雅黑" w:hAnsi="微软雅黑" w:eastAsia="微软雅黑" w:cs="微软雅黑"/>
          <w:w w:val="90"/>
          <w:lang w:val="en-US" w:eastAsia="zh-CN"/>
        </w:rPr>
        <w:t>方法说明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9"/>
        </w:rPr>
      </w:pPr>
    </w:p>
    <w:p>
      <w:pPr>
        <w:spacing w:before="55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登录按钮点击回调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0" r="16510" b="6985"/>
                <wp:wrapTopAndBottom/>
                <wp:docPr id="23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7"/>
                          <a:chExt cx="10683" cy="529"/>
                        </a:xfrm>
                      </wpg:grpSpPr>
                      <wps:wsp>
                        <wps:cNvPr id="230" name="任意多边形 84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1" name="任意多边形 85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2" name="文本框 86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onLoginButtonClick()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30.4pt;margin-top:10.85pt;height:26.45pt;width:534.15pt;mso-position-horizontal-relative:page;mso-wrap-distance-bottom:0pt;mso-wrap-distance-top:0pt;z-index:-251632640;mso-width-relative:page;mso-height-relative:page;" coordorigin="609,217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Ddtge92QAAAAkBAAAPAAAAAAAAAAEAIAAAACIAAABkcnMvZG93&#10;bnJldi54bWxQSwECFAAUAAAACACHTuJA+teSp6sEAAC7EgAADgAAAAAAAAABACAAAAAoAQAAZHJz&#10;L2Uyb0RvYy54bWxQSwUGAAAAAAYABgBZAQAARQgAAAAA&#10;">
                <o:lock v:ext="edit" aspectratio="f"/>
                <v:shape id="任意多边形 84" o:spid="_x0000_s1026" o:spt="100" style="position:absolute;left:608;top:217;height:529;width:10683;" fillcolor="#CCCCCC" filled="t" stroked="f" coordsize="10683,529" o:gfxdata="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jUErsAAADc&#10;AAAADwAAAAAAAAABACAAAAAiAAAAZHJzL2Rvd25yZXYueG1sUEsBAhQAFAAAAAgAh07iQDMvBZ47&#10;AAAAOQAAABAAAAAAAAAAAQAgAAAACgEAAGRycy9zaGFwZXhtbC54bWxQSwUGAAAAAAYABgBbAQAA&#10;tA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85" o:spid="_x0000_s1026" o:spt="100" style="position:absolute;left:624;top:233;height:497;width:10651;" fillcolor="#F8F8F8" filled="t" stroked="f" coordsize="10651,497" o:gfxdata="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+Ujn&#10;wAAAANwAAAAPAAAAAAAAAAEAIAAAACIAAABkcnMvZG93bnJldi54bWxQSwECFAAUAAAACACHTuJA&#10;My8FnjsAAAA5AAAAEAAAAAAAAAABACAAAAAPAQAAZHJzL3NoYXBleG1sLnhtbFBLBQYAAAAABgAG&#10;AFsBAAC5AwAAAAA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86" o:spid="_x0000_s1026" o:spt="202" type="#_x0000_t202" style="position:absolute;left:608;top:217;height:529;width:10683;" filled="f" stroked="f" coordsize="21600,21600" o:gfxdata="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Xxk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onLoginButtonClick()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sz w:val="29"/>
        </w:rPr>
        <w:t>授权</w:t>
      </w:r>
      <w:r>
        <w:rPr>
          <w:rFonts w:hint="eastAsia" w:ascii="微软雅黑" w:hAnsi="微软雅黑" w:eastAsia="微软雅黑" w:cs="微软雅黑"/>
          <w:b/>
          <w:sz w:val="29"/>
          <w:lang w:val="en-US" w:eastAsia="zh-CN"/>
        </w:rPr>
        <w:t>页</w:t>
      </w:r>
      <w:r>
        <w:rPr>
          <w:rFonts w:hint="eastAsia" w:ascii="微软雅黑" w:hAnsi="微软雅黑" w:eastAsia="微软雅黑" w:cs="微软雅黑"/>
          <w:b/>
          <w:sz w:val="29"/>
        </w:rPr>
        <w:t>面拉起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p>
      <w:pPr>
        <w:pStyle w:val="5"/>
        <w:spacing w:before="17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方法说明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9"/>
        </w:rPr>
      </w:pPr>
    </w:p>
    <w:p>
      <w:pPr>
        <w:spacing w:before="55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授权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页</w:t>
      </w:r>
      <w:r>
        <w:rPr>
          <w:rFonts w:hint="eastAsia" w:ascii="微软雅黑" w:hAnsi="微软雅黑" w:eastAsia="微软雅黑" w:cs="微软雅黑"/>
          <w:sz w:val="22"/>
        </w:rPr>
        <w:t>面拉起回调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635" r="16510" b="6350"/>
                <wp:wrapTopAndBottom/>
                <wp:docPr id="23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8"/>
                          <a:chExt cx="10683" cy="529"/>
                        </a:xfrm>
                      </wpg:grpSpPr>
                      <wps:wsp>
                        <wps:cNvPr id="234" name="任意多边形 88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5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5" name="任意多边形 89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6" name="文本框 90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onAuthActivityCreate(Activity activity)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30.4pt;margin-top:10.85pt;height:26.45pt;width:534.15pt;mso-position-horizontal-relative:page;mso-wrap-distance-bottom:0pt;mso-wrap-distance-top:0pt;z-index:-251621376;mso-width-relative:page;mso-height-relative:page;" coordorigin="609,218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Ddtge92QAAAAkBAAAPAAAAAAAAAAEAIAAAACIAAABkcnMvZG93bnJldi54&#10;bWxQSwECFAAUAAAACACHTuJAcOJ376UEAAC5EgAADgAAAAAAAAABACAAAAAoAQAAZHJzL2Uyb0Rv&#10;Yy54bWxQSwUGAAAAAAYABgBZAQAAPwgAAAAA&#10;">
                <o:lock v:ext="edit" aspectratio="f"/>
                <v:shape id="任意多边形 88" o:spid="_x0000_s1026" o:spt="100" style="position:absolute;left:608;top:217;height:529;width:10683;" fillcolor="#CCCCCC" filled="t" stroked="f" coordsize="10683,529" o:gfxdata="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PSEb4A&#10;AADcAAAADwAAAAAAAAABACAAAAAiAAAAZHJzL2Rvd25yZXYueG1sUEsBAhQAFAAAAAgAh07iQDMv&#10;BZ47AAAAOQAAABAAAAAAAAAAAQAgAAAADQEAAGRycy9zaGFwZXhtbC54bWxQSwUGAAAAAAYABgBb&#10;AQAAtwMAAAAA&#10;" path="m10634,0l48,0,29,4,14,14,3,29,0,48,0,480,3,499,14,514,29,525,48,528,10634,528,10653,525,10668,514,10679,499,10681,488,72,488,59,486,49,479,42,469,40,456,40,72,42,59,49,49,59,42,72,40,10681,40,10679,29,10668,14,10653,4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89" o:spid="_x0000_s1026" o:spt="100" style="position:absolute;left:624;top:233;height:497;width:10651;" fillcolor="#F8F8F8" filled="t" stroked="f" coordsize="10651,497" o:gfxdata="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CTuS/&#10;AAAA3AAAAA8AAAAAAAAAAQAgAAAAIgAAAGRycy9kb3ducmV2LnhtbFBLAQIUABQAAAAIAIdO4kAz&#10;LwWeOwAAADkAAAAQAAAAAAAAAAEAIAAAAA4BAABkcnMvc2hhcGV4bWwueG1sUEsFBgAAAAAGAAYA&#10;WwEAALgDAAAAAA=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90" o:spid="_x0000_s1026" o:spt="202" type="#_x0000_t202" style="position:absolute;left:608;top:217;height:529;width:10683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onAuthActivityCreate(Activity activity)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105"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439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1440"/>
        <w:gridCol w:w="169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64" w:type="dxa"/>
          </w:tcPr>
          <w:p>
            <w:pPr>
              <w:pStyle w:val="10"/>
              <w:spacing w:before="71"/>
              <w:ind w:left="200" w:right="18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440" w:type="dxa"/>
          </w:tcPr>
          <w:p>
            <w:pPr>
              <w:pStyle w:val="10"/>
              <w:spacing w:before="71"/>
              <w:ind w:left="197" w:right="18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1695" w:type="dxa"/>
          </w:tcPr>
          <w:p>
            <w:pPr>
              <w:pStyle w:val="10"/>
              <w:spacing w:before="71"/>
              <w:ind w:left="142" w:right="12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264" w:type="dxa"/>
          </w:tcPr>
          <w:p>
            <w:pPr>
              <w:pStyle w:val="10"/>
              <w:ind w:left="200" w:right="188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activity</w:t>
            </w:r>
          </w:p>
        </w:tc>
        <w:tc>
          <w:tcPr>
            <w:tcW w:w="1440" w:type="dxa"/>
          </w:tcPr>
          <w:p>
            <w:pPr>
              <w:pStyle w:val="10"/>
              <w:ind w:left="197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Activity</w:t>
            </w:r>
          </w:p>
        </w:tc>
        <w:tc>
          <w:tcPr>
            <w:tcW w:w="1695" w:type="dxa"/>
          </w:tcPr>
          <w:p>
            <w:pPr>
              <w:pStyle w:val="10"/>
              <w:spacing w:before="86"/>
              <w:ind w:left="142" w:right="121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授权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 w:bidi="en-US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面</w:t>
            </w:r>
          </w:p>
        </w:tc>
      </w:tr>
    </w:tbl>
    <w:p>
      <w:pPr>
        <w:pStyle w:val="5"/>
        <w:spacing w:before="5"/>
        <w:rPr>
          <w:rFonts w:hint="eastAsia" w:ascii="微软雅黑" w:hAnsi="微软雅黑" w:eastAsia="微软雅黑" w:cs="微软雅黑"/>
          <w:sz w:val="15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0"/>
          <w:sz w:val="29"/>
        </w:rPr>
        <w:t>隐私条款页面拉起</w:t>
      </w:r>
    </w:p>
    <w:p>
      <w:pPr>
        <w:pStyle w:val="5"/>
        <w:spacing w:before="278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方法说明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9"/>
        </w:rPr>
      </w:pPr>
    </w:p>
    <w:p>
      <w:pPr>
        <w:spacing w:before="55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隐私条款页面拉起回调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0" r="16510" b="6985"/>
                <wp:wrapTopAndBottom/>
                <wp:docPr id="24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7"/>
                          <a:chExt cx="10683" cy="529"/>
                        </a:xfrm>
                      </wpg:grpSpPr>
                      <wps:wsp>
                        <wps:cNvPr id="238" name="任意多边形 92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9" name="任意多边形 93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0" name="文本框 94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onAuthWebActivityCreate(Activity activity)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1" o:spid="_x0000_s1026" o:spt="203" style="position:absolute;left:0pt;margin-left:30.4pt;margin-top:10.85pt;height:26.45pt;width:534.15pt;mso-position-horizontal-relative:page;mso-wrap-distance-bottom:0pt;mso-wrap-distance-top:0pt;z-index:-251619328;mso-width-relative:page;mso-height-relative:page;" coordorigin="609,217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3bYHvdkAAAAJAQAADwAAAAAAAAABACAAAAAiAAAA&#10;ZHJzL2Rvd25yZXYueG1sUEsBAhQAFAAAAAgAh07iQJG2hz6yBAAAuxIAAA4AAAAAAAAAAQAgAAAA&#10;KAEAAGRycy9lMm9Eb2MueG1sUEsFBgAAAAAGAAYAWQEAAEwIAAAAAA==&#10;">
                <o:lock v:ext="edit" aspectratio="f"/>
                <v:shape id="任意多边形 92" o:spid="_x0000_s1026" o:spt="100" style="position:absolute;left:608;top:217;height:529;width:10683;" fillcolor="#CCCCCC" filled="t" stroked="f" coordsize="10683,529" o:gfxdata="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7YFLsAAADc&#10;AAAADwAAAAAAAAABACAAAAAiAAAAZHJzL2Rvd25yZXYueG1sUEsBAhQAFAAAAAgAh07iQDMvBZ47&#10;AAAAOQAAABAAAAAAAAAAAQAgAAAACgEAAGRycy9zaGFwZXhtbC54bWxQSwUGAAAAAAYABgBbAQAA&#10;tA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93" o:spid="_x0000_s1026" o:spt="100" style="position:absolute;left:624;top:233;height:497;width:10651;" fillcolor="#F8F8F8" filled="t" stroked="f" coordsize="10651,497" o:gfxdata="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PROG/&#10;AAAA3AAAAA8AAAAAAAAAAQAgAAAAIgAAAGRycy9kb3ducmV2LnhtbFBLAQIUABQAAAAIAIdO4kAz&#10;LwWeOwAAADkAAAAQAAAAAAAAAAEAIAAAAA4BAABkcnMvc2hhcGV4bWwueG1sUEsFBgAAAAAGAAYA&#10;WwEAALgDAAAAAA=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94" o:spid="_x0000_s1026" o:spt="202" type="#_x0000_t202" style="position:absolute;left:608;top:217;height:529;width:10683;" filled="f" stroked="f" coordsize="21600,21600" o:gfxdata="UEsDBAoAAAAAAIdO4kAAAAAAAAAAAAAAAAAEAAAAZHJzL1BLAwQUAAAACACHTuJA6s+O3r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TB7Tf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Pjt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onAuthWebActivityCreate(Activity activity)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105"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490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9"/>
        <w:gridCol w:w="1455"/>
        <w:gridCol w:w="214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09" w:type="dxa"/>
          </w:tcPr>
          <w:p>
            <w:pPr>
              <w:pStyle w:val="10"/>
              <w:spacing w:before="71"/>
              <w:ind w:left="200" w:right="18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455" w:type="dxa"/>
          </w:tcPr>
          <w:p>
            <w:pPr>
              <w:pStyle w:val="10"/>
              <w:spacing w:before="71"/>
              <w:ind w:left="197" w:right="18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2145" w:type="dxa"/>
          </w:tcPr>
          <w:p>
            <w:pPr>
              <w:pStyle w:val="10"/>
              <w:spacing w:before="71"/>
              <w:ind w:left="137" w:right="11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09" w:type="dxa"/>
          </w:tcPr>
          <w:p>
            <w:pPr>
              <w:pStyle w:val="10"/>
              <w:ind w:left="200" w:right="188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activity</w:t>
            </w:r>
          </w:p>
        </w:tc>
        <w:tc>
          <w:tcPr>
            <w:tcW w:w="1455" w:type="dxa"/>
          </w:tcPr>
          <w:p>
            <w:pPr>
              <w:pStyle w:val="10"/>
              <w:ind w:left="197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Activity</w:t>
            </w:r>
          </w:p>
        </w:tc>
        <w:tc>
          <w:tcPr>
            <w:tcW w:w="2145" w:type="dxa"/>
          </w:tcPr>
          <w:p>
            <w:pPr>
              <w:pStyle w:val="10"/>
              <w:spacing w:before="86"/>
              <w:ind w:left="137" w:right="11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隐私条款页面</w:t>
            </w:r>
          </w:p>
        </w:tc>
      </w:tr>
    </w:tbl>
    <w:p>
      <w:pPr>
        <w:pStyle w:val="5"/>
        <w:spacing w:before="5"/>
        <w:rPr>
          <w:rFonts w:hint="eastAsia" w:ascii="微软雅黑" w:hAnsi="微软雅黑" w:eastAsia="微软雅黑" w:cs="微软雅黑"/>
          <w:sz w:val="15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sz w:val="29"/>
        </w:rPr>
        <w:t>CheckBox点击</w:t>
      </w:r>
    </w:p>
    <w:p>
      <w:pPr>
        <w:pStyle w:val="5"/>
        <w:spacing w:before="278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方法说明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9"/>
        </w:rPr>
      </w:pPr>
    </w:p>
    <w:p>
      <w:pPr>
        <w:spacing w:before="55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CheckBox点击回调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0" r="16510" b="6985"/>
                <wp:wrapTopAndBottom/>
                <wp:docPr id="24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7"/>
                          <a:chExt cx="10683" cy="529"/>
                        </a:xfrm>
                      </wpg:grpSpPr>
                      <wps:wsp>
                        <wps:cNvPr id="242" name="任意多边形 96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3" name="任意多边形 97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4" name="文本框 98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onPrivacyCheckBoxClick(boolean isChecked)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026" o:spt="203" style="position:absolute;left:0pt;margin-left:30.4pt;margin-top:10.85pt;height:26.45pt;width:534.15pt;mso-position-horizontal-relative:page;mso-wrap-distance-bottom:0pt;mso-wrap-distance-top:0pt;z-index:-251617280;mso-width-relative:page;mso-height-relative:page;" coordorigin="609,217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N22B73ZAAAACQEAAA8AAAAAAAAAAQAgAAAA&#10;IgAAAGRycy9kb3ducmV2LnhtbFBLAQIUABQAAAAIAIdO4kCY3NfxtgQAALsSAAAOAAAAAAAAAAEA&#10;IAAAACgBAABkcnMvZTJvRG9jLnhtbFBLBQYAAAAABgAGAFkBAABQCAAAAAA=&#10;">
                <o:lock v:ext="edit" aspectratio="f"/>
                <v:shape id="任意多边形 96" o:spid="_x0000_s1026" o:spt="100" style="position:absolute;left:608;top:217;height:529;width:10683;" fillcolor="#CCCCCC" filled="t" stroked="f" coordsize="10683,529" o:gfxdata="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Ccg74A&#10;AADcAAAADwAAAAAAAAABACAAAAAiAAAAZHJzL2Rvd25yZXYueG1sUEsBAhQAFAAAAAgAh07iQDMv&#10;BZ47AAAAOQAAABAAAAAAAAAAAQAgAAAADQEAAGRycy9zaGFwZXhtbC54bWxQSwUGAAAAAAYABgBb&#10;AQAAtw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97" o:spid="_x0000_s1026" o:spt="100" style="position:absolute;left:624;top:233;height:497;width:10651;" fillcolor="#F8F8F8" filled="t" stroked="f" coordsize="10651,497" o:gfxdata="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hAHa/&#10;AAAA3AAAAA8AAAAAAAAAAQAgAAAAIgAAAGRycy9kb3ducmV2LnhtbFBLAQIUABQAAAAIAIdO4kAz&#10;LwWeOwAAADkAAAAQAAAAAAAAAAEAIAAAAA4BAABkcnMvc2hhcGV4bWwueG1sUEsFBgAAAAAGAAYA&#10;WwEAALgDAAAAAA=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98" o:spid="_x0000_s1026" o:spt="202" type="#_x0000_t202" style="position:absolute;left:608;top:217;height:529;width:10683;" filled="f" stroked="f" coordsize="21600,21600" o:gfxdata="UEsDBAoAAAAAAIdO4kAAAAAAAAAAAAAAAAAEAAAAZHJzL1BLAwQUAAAACACHTuJAlfSI3b4AAADc&#10;AAAADwAAAGRycy9kb3ducmV2LnhtbEWPT2sCMRTE7wW/Q3hCbzVRR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SI3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onPrivacyCheckBoxClick(boolean isChecked)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105"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5060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1298"/>
        <w:gridCol w:w="228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481" w:type="dxa"/>
          </w:tcPr>
          <w:p>
            <w:pPr>
              <w:pStyle w:val="10"/>
              <w:spacing w:before="71"/>
              <w:ind w:left="203" w:right="18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98" w:type="dxa"/>
          </w:tcPr>
          <w:p>
            <w:pPr>
              <w:pStyle w:val="10"/>
              <w:spacing w:before="71"/>
              <w:ind w:left="198" w:right="18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2281" w:type="dxa"/>
          </w:tcPr>
          <w:p>
            <w:pPr>
              <w:pStyle w:val="10"/>
              <w:spacing w:before="71"/>
              <w:ind w:left="154" w:right="13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481" w:type="dxa"/>
          </w:tcPr>
          <w:p>
            <w:pPr>
              <w:pStyle w:val="10"/>
              <w:ind w:left="203" w:right="189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isChecked</w:t>
            </w:r>
          </w:p>
        </w:tc>
        <w:tc>
          <w:tcPr>
            <w:tcW w:w="1298" w:type="dxa"/>
          </w:tcPr>
          <w:p>
            <w:pPr>
              <w:pStyle w:val="10"/>
              <w:ind w:left="198" w:right="18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2281" w:type="dxa"/>
          </w:tcPr>
          <w:p>
            <w:pPr>
              <w:pStyle w:val="10"/>
              <w:spacing w:before="86"/>
              <w:ind w:left="154" w:right="13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CheckBox是否点击</w:t>
            </w:r>
          </w:p>
        </w:tc>
      </w:tr>
    </w:tbl>
    <w:p>
      <w:pPr>
        <w:pStyle w:val="5"/>
        <w:spacing w:before="3"/>
        <w:rPr>
          <w:rFonts w:hint="eastAsia" w:ascii="微软雅黑" w:hAnsi="微软雅黑" w:eastAsia="微软雅黑" w:cs="微软雅黑"/>
          <w:sz w:val="15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38"/>
        </w:rPr>
      </w:pPr>
      <w:r>
        <w:rPr>
          <w:rFonts w:hint="eastAsia" w:ascii="微软雅黑" w:hAnsi="微软雅黑" w:eastAsia="微软雅黑" w:cs="微软雅黑"/>
          <w:b/>
          <w:sz w:val="38"/>
        </w:rPr>
        <w:t>取号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83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82" name="直线 10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kNV+dQAAAAEAQAADwAAAAAAAAABACAAAAAiAAAAZHJzL2Rvd25yZXYu&#10;eG1sUEsBAhQAFAAAAAgAh07iQJDMfX44AgAAuwQAAA4AAAAAAAAAAQAgAAAAIwEAAGRycy9lMm9E&#10;b2MueG1sUEsFBgAAAAAGAAYAWQEAAM0FAAAAAA==&#10;">
                <o:lock v:ext="edit" aspectratio="f"/>
                <v:line id="直线 100" o:spid="_x0000_s1026" o:spt="20" style="position:absolute;left:0;top:8;height:0;width:10683;" filled="f" stroked="t" coordsize="21600,21600" o:gfxdata="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JS8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rFonts w:hint="eastAsia" w:ascii="微软雅黑" w:hAnsi="微软雅黑" w:eastAsia="微软雅黑" w:cs="微软雅黑"/>
          <w:sz w:val="2"/>
        </w:rPr>
        <w:sectPr>
          <w:pgSz w:w="11900" w:h="16840"/>
          <w:pgMar w:top="960" w:right="500" w:bottom="280" w:left="500" w:header="720" w:footer="720" w:gutter="0"/>
        </w:sectPr>
      </w:pPr>
    </w:p>
    <w:p>
      <w:pPr>
        <w:spacing w:before="243"/>
        <w:ind w:left="108" w:right="0" w:firstLine="0"/>
        <w:jc w:val="left"/>
        <w:rPr>
          <w:rFonts w:hint="eastAsia" w:ascii="微软雅黑" w:hAnsi="微软雅黑" w:eastAsia="微软雅黑" w:cs="微软雅黑"/>
          <w:b/>
          <w:w w:val="95"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方法描述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139700</wp:posOffset>
                </wp:positionV>
                <wp:extent cx="6783705" cy="528955"/>
                <wp:effectExtent l="635" t="635" r="16510" b="3810"/>
                <wp:wrapTopAndBottom/>
                <wp:docPr id="249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528955"/>
                          <a:chOff x="609" y="221"/>
                          <a:chExt cx="10683" cy="833"/>
                        </a:xfrm>
                      </wpg:grpSpPr>
                      <wps:wsp>
                        <wps:cNvPr id="246" name="任意多边形 102"/>
                        <wps:cNvSpPr/>
                        <wps:spPr>
                          <a:xfrm>
                            <a:off x="608" y="220"/>
                            <a:ext cx="10683" cy="8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833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785"/>
                                </a:lnTo>
                                <a:lnTo>
                                  <a:pt x="3" y="803"/>
                                </a:lnTo>
                                <a:lnTo>
                                  <a:pt x="14" y="819"/>
                                </a:lnTo>
                                <a:lnTo>
                                  <a:pt x="29" y="829"/>
                                </a:lnTo>
                                <a:lnTo>
                                  <a:pt x="48" y="833"/>
                                </a:lnTo>
                                <a:lnTo>
                                  <a:pt x="10634" y="833"/>
                                </a:lnTo>
                                <a:lnTo>
                                  <a:pt x="10653" y="829"/>
                                </a:lnTo>
                                <a:lnTo>
                                  <a:pt x="10668" y="819"/>
                                </a:lnTo>
                                <a:lnTo>
                                  <a:pt x="10679" y="803"/>
                                </a:lnTo>
                                <a:lnTo>
                                  <a:pt x="10681" y="793"/>
                                </a:lnTo>
                                <a:lnTo>
                                  <a:pt x="72" y="793"/>
                                </a:lnTo>
                                <a:lnTo>
                                  <a:pt x="59" y="790"/>
                                </a:lnTo>
                                <a:lnTo>
                                  <a:pt x="49" y="783"/>
                                </a:lnTo>
                                <a:lnTo>
                                  <a:pt x="42" y="773"/>
                                </a:lnTo>
                                <a:lnTo>
                                  <a:pt x="40" y="761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761"/>
                                </a:lnTo>
                                <a:lnTo>
                                  <a:pt x="10640" y="773"/>
                                </a:lnTo>
                                <a:lnTo>
                                  <a:pt x="10633" y="783"/>
                                </a:lnTo>
                                <a:lnTo>
                                  <a:pt x="10623" y="790"/>
                                </a:lnTo>
                                <a:lnTo>
                                  <a:pt x="10610" y="793"/>
                                </a:lnTo>
                                <a:lnTo>
                                  <a:pt x="10681" y="793"/>
                                </a:lnTo>
                                <a:lnTo>
                                  <a:pt x="10682" y="785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7" name="任意多边形 103"/>
                        <wps:cNvSpPr/>
                        <wps:spPr>
                          <a:xfrm>
                            <a:off x="624" y="236"/>
                            <a:ext cx="10651" cy="8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801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769"/>
                                </a:lnTo>
                                <a:lnTo>
                                  <a:pt x="2" y="781"/>
                                </a:lnTo>
                                <a:lnTo>
                                  <a:pt x="9" y="791"/>
                                </a:lnTo>
                                <a:lnTo>
                                  <a:pt x="19" y="798"/>
                                </a:lnTo>
                                <a:lnTo>
                                  <a:pt x="32" y="801"/>
                                </a:lnTo>
                                <a:lnTo>
                                  <a:pt x="10618" y="801"/>
                                </a:lnTo>
                                <a:lnTo>
                                  <a:pt x="10631" y="798"/>
                                </a:lnTo>
                                <a:lnTo>
                                  <a:pt x="10641" y="791"/>
                                </a:lnTo>
                                <a:lnTo>
                                  <a:pt x="10648" y="781"/>
                                </a:lnTo>
                                <a:lnTo>
                                  <a:pt x="10650" y="769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8" name="文本框 104"/>
                        <wps:cNvSpPr txBox="1"/>
                        <wps:spPr>
                          <a:xfrm>
                            <a:off x="608" y="220"/>
                            <a:ext cx="10683" cy="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 w:line="307" w:lineRule="auto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requestToken(OneLoginThemeConfig</w:t>
                              </w:r>
                              <w:r>
                                <w:rPr>
                                  <w:rFonts w:ascii="Courier New"/>
                                  <w:spacing w:val="-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oneLoginThemeConfig,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AbstractOneLogin Listener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listener)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1" o:spid="_x0000_s1026" o:spt="203" style="position:absolute;left:0pt;margin-left:30.4pt;margin-top:11pt;height:41.65pt;width:534.15pt;mso-position-horizontal-relative:page;mso-wrap-distance-bottom:0pt;mso-wrap-distance-top:0pt;z-index:-251614208;mso-width-relative:page;mso-height-relative:page;" coordorigin="609,221" coordsize="10683,833" o:gfxdata="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NIvtEnZAAAACgEAAA8AAAAAAAAAAQAgAAAAIgAA&#10;AGRycy9kb3ducmV2LnhtbFBLAQIUABQAAAAIAIdO4kDXrCtCswQAAL0SAAAOAAAAAAAAAAEAIAAA&#10;ACgBAABkcnMvZTJvRG9jLnhtbFBLBQYAAAAABgAGAFkBAABNCAAAAAA=&#10;">
                <o:lock v:ext="edit" aspectratio="f"/>
                <v:shape id="任意多边形 102" o:spid="_x0000_s1026" o:spt="100" style="position:absolute;left:608;top:220;height:833;width:10683;" fillcolor="#CCCCCC" filled="t" stroked="f" coordsize="10683,833" o:gfxdata="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E0Qr4A&#10;AADcAAAADwAAAAAAAAABACAAAAAiAAAAZHJzL2Rvd25yZXYueG1sUEsBAhQAFAAAAAgAh07iQDMv&#10;BZ47AAAAOQAAABAAAAAAAAAAAQAgAAAADQEAAGRycy9zaGFwZXhtbC54bWxQSwUGAAAAAAYABgBb&#10;AQAAtwMAAAAA&#10;" path="m10634,0l48,0,29,4,14,14,3,29,0,48,0,785,3,803,14,819,29,829,48,833,10634,833,10653,829,10668,819,10679,803,10681,793,72,793,59,790,49,783,42,773,40,761,40,72,42,59,49,49,59,42,72,40,10681,40,10679,29,10668,14,10653,4,10634,0xm10681,40l10610,40,10623,42,10633,49,10640,59,10642,72,10642,761,10640,773,10633,783,10623,790,10610,793,10681,793,10682,785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03" o:spid="_x0000_s1026" o:spt="100" style="position:absolute;left:624;top:236;height:801;width:10651;" fillcolor="#F8F8F8" filled="t" stroked="f" coordsize="10651,801" o:gfxdata="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ZiMC/&#10;AAAA3AAAAA8AAAAAAAAAAQAgAAAAIgAAAGRycy9kb3ducmV2LnhtbFBLAQIUABQAAAAIAIdO4kAz&#10;LwWeOwAAADkAAAAQAAAAAAAAAAEAIAAAAA4BAABkcnMvc2hhcGV4bWwueG1sUEsFBgAAAAAGAAYA&#10;WwEAALgDAAAAAA==&#10;" path="m10618,0l32,0,19,2,9,9,2,19,0,32,0,769,2,781,9,791,19,798,32,801,10618,801,10631,798,10641,791,10648,781,10650,769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04" o:spid="_x0000_s1026" o:spt="202" type="#_x0000_t202" style="position:absolute;left:608;top:220;height:833;width:10683;" filled="f" stroked="f" coordsize="21600,21600" o:gfxdata="UEsDBAoAAAAAAIdO4kAAAAAAAAAAAAAAAAAEAAAAZHJzL1BLAwQUAAAACACHTuJAFLmC2LwAAADc&#10;AAAADwAAAGRycy9kb3ducmV2LnhtbEVPW2vCMBR+H/gfwhH2NhNl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gt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 w:line="307" w:lineRule="auto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3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requestToken(OneLoginThemeConfig</w:t>
                        </w:r>
                        <w:r>
                          <w:rPr>
                            <w:rFonts w:ascii="Courier New"/>
                            <w:spacing w:val="-3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oneLoginThemeConfig,</w:t>
                        </w:r>
                        <w:r>
                          <w:rPr>
                            <w:rFonts w:ascii="Courier New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AbstractOneLogin Listener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listener)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243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pStyle w:val="5"/>
        <w:spacing w:before="7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952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3027"/>
        <w:gridCol w:w="379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99" w:type="dxa"/>
          </w:tcPr>
          <w:p>
            <w:pPr>
              <w:pStyle w:val="10"/>
              <w:spacing w:before="71"/>
              <w:ind w:left="1108" w:right="109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3027" w:type="dxa"/>
          </w:tcPr>
          <w:p>
            <w:pPr>
              <w:pStyle w:val="10"/>
              <w:spacing w:before="71"/>
              <w:ind w:left="1269" w:right="125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3796" w:type="dxa"/>
          </w:tcPr>
          <w:p>
            <w:pPr>
              <w:pStyle w:val="10"/>
              <w:spacing w:before="71"/>
              <w:ind w:left="1652" w:right="163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99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oneLoginThemeConfig</w:t>
            </w:r>
          </w:p>
        </w:tc>
        <w:tc>
          <w:tcPr>
            <w:tcW w:w="3027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OneLoginThemeConfig</w:t>
            </w:r>
          </w:p>
        </w:tc>
        <w:tc>
          <w:tcPr>
            <w:tcW w:w="3796" w:type="dxa"/>
          </w:tcPr>
          <w:p>
            <w:pPr>
              <w:pStyle w:val="10"/>
              <w:spacing w:before="86"/>
              <w:ind w:left="137" w:right="117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全局配置接口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99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listener</w:t>
            </w:r>
          </w:p>
        </w:tc>
        <w:tc>
          <w:tcPr>
            <w:tcW w:w="3027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AbstractOneLoginListener</w:t>
            </w:r>
          </w:p>
        </w:tc>
        <w:tc>
          <w:tcPr>
            <w:tcW w:w="3796" w:type="dxa"/>
            <w:shd w:val="clear" w:color="auto" w:fill="F8F8F8"/>
          </w:tcPr>
          <w:p>
            <w:pPr>
              <w:pStyle w:val="10"/>
              <w:spacing w:before="86"/>
              <w:ind w:left="137" w:right="117"/>
              <w:jc w:val="left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回调监听器，需要开发者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 w:bidi="en-US"/>
              </w:rPr>
              <w:t>自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己实现</w:t>
            </w:r>
          </w:p>
        </w:tc>
      </w:tr>
    </w:tbl>
    <w:p>
      <w:pPr>
        <w:spacing w:before="272" w:line="357" w:lineRule="auto"/>
        <w:ind w:left="108" w:right="6449" w:firstLine="0"/>
        <w:jc w:val="left"/>
        <w:rPr>
          <w:rFonts w:hint="eastAsia" w:ascii="微软雅黑" w:hAnsi="微软雅黑" w:eastAsia="微软雅黑" w:cs="微软雅黑"/>
          <w:b/>
          <w:spacing w:val="-4"/>
          <w:w w:val="90"/>
          <w:sz w:val="29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1128395</wp:posOffset>
                </wp:positionV>
                <wp:extent cx="6783705" cy="335915"/>
                <wp:effectExtent l="635" t="0" r="16510" b="6985"/>
                <wp:wrapNone/>
                <wp:docPr id="253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1777"/>
                          <a:chExt cx="10683" cy="529"/>
                        </a:xfrm>
                      </wpg:grpSpPr>
                      <wps:wsp>
                        <wps:cNvPr id="250" name="任意多边形 106"/>
                        <wps:cNvSpPr/>
                        <wps:spPr>
                          <a:xfrm>
                            <a:off x="608" y="177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3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481"/>
                                </a:lnTo>
                                <a:lnTo>
                                  <a:pt x="3" y="500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500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80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3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5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3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80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9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1" name="任意多边形 107"/>
                        <wps:cNvSpPr/>
                        <wps:spPr>
                          <a:xfrm>
                            <a:off x="624" y="179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8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8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3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2" name="文本框 108"/>
                        <wps:cNvSpPr txBox="1"/>
                        <wps:spPr>
                          <a:xfrm>
                            <a:off x="608" y="177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OneLoginThemeConfig oneLoginThemeConfig=new</w:t>
                              </w:r>
                              <w:r>
                                <w:rPr>
                                  <w:rFonts w:ascii="Courier New"/>
                                  <w:spacing w:val="-6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OneLoginThemeConfig.Builder().build();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5" o:spid="_x0000_s1026" o:spt="203" style="position:absolute;left:0pt;margin-left:30.4pt;margin-top:88.85pt;height:26.45pt;width:534.15pt;mso-position-horizontal-relative:page;z-index:251704320;mso-width-relative:page;mso-height-relative:page;" coordorigin="609,1777" coordsize="10683,529" o:gfxdata="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yOUMGtsAAAALAQAADwAAAAAAAAABACAAAAAiAAAA&#10;ZHJzL2Rvd25yZXYueG1sUEsBAhQAFAAAAAgAh07iQLHMbZewBAAAwxIAAA4AAAAAAAAAAQAgAAAA&#10;KgEAAGRycy9lMm9Eb2MueG1sUEsFBgAAAAAGAAYAWQEAAEwIAAAAAA==&#10;">
                <o:lock v:ext="edit" aspectratio="f"/>
                <v:shape id="任意多边形 106" o:spid="_x0000_s1026" o:spt="100" style="position:absolute;left:608;top:1777;height:529;width:10683;" fillcolor="#CCCCCC" filled="t" stroked="f" coordsize="10683,529" o:gfxdata="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NzGyugAAANwA&#10;AAAPAAAAAAAAAAEAIAAAACIAAABkcnMvZG93bnJldi54bWxQSwECFAAUAAAACACHTuJAMy8FnjsA&#10;AAA5AAAAEAAAAAAAAAABACAAAAAJAQAAZHJzL3NoYXBleG1sLnhtbFBLBQYAAAAABgAGAFsBAACz&#10;AwAAAAA=&#10;" path="m10634,0l48,0,29,4,14,15,3,30,0,49,0,481,3,500,14,515,29,525,48,529,10634,529,10653,525,10668,515,10679,500,10681,489,72,489,59,486,49,480,42,469,40,457,40,73,42,60,49,50,59,43,72,40,10681,40,10679,30,10668,15,10653,4,10634,0xm10681,40l10610,40,10623,43,10633,50,10640,60,10642,73,10642,457,10640,469,10633,480,10623,486,10610,489,10681,489,10682,481,10682,49,10681,40xe">
                  <v:fill on="t" focussize="0,0"/>
                  <v:stroke on="f"/>
                  <v:imagedata o:title=""/>
                  <o:lock v:ext="edit" aspectratio="f"/>
                </v:shape>
                <v:shape id="任意多边形 107" o:spid="_x0000_s1026" o:spt="100" style="position:absolute;left:624;top:1793;height:497;width:10651;" fillcolor="#F8F8F8" filled="t" stroked="f" coordsize="10651,497" o:gfxdata="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Jq1H&#10;wAAAANwAAAAPAAAAAAAAAAEAIAAAACIAAABkcnMvZG93bnJldi54bWxQSwECFAAUAAAACACHTuJA&#10;My8FnjsAAAA5AAAAEAAAAAAAAAABACAAAAAPAQAAZHJzL3NoYXBleG1sLnhtbFBLBQYAAAAABgAG&#10;AFsBAAC5AwAAAAA=&#10;" path="m10618,0l32,0,19,3,9,10,2,20,0,33,0,465,2,477,9,488,19,494,32,497,10618,497,10631,494,10641,488,10648,477,10650,465,10650,33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108" o:spid="_x0000_s1026" o:spt="202" type="#_x0000_t202" style="position:absolute;left:608;top:1777;height:529;width:10683;" filled="f" stroked="f" coordsize="21600,21600" o:gfxdata="UEsDBAoAAAAAAIdO4kAAAAAAAAAAAAAAAAAEAAAAZHJzL1BLAwQUAAAACACHTuJA8Igj77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N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I+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OneLoginThemeConfig oneLoginThemeConfig=new</w:t>
                        </w:r>
                        <w:r>
                          <w:rPr>
                            <w:rFonts w:ascii="Courier New"/>
                            <w:spacing w:val="-6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OneLoginThemeConfig.Builder().build();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w w:val="90"/>
          <w:sz w:val="29"/>
        </w:rPr>
        <w:t>OneLoginThemeConfig</w:t>
      </w:r>
      <w:r>
        <w:rPr>
          <w:rFonts w:hint="eastAsia" w:ascii="微软雅黑" w:hAnsi="微软雅黑" w:eastAsia="微软雅黑" w:cs="微软雅黑"/>
          <w:b/>
          <w:spacing w:val="-4"/>
          <w:w w:val="90"/>
          <w:sz w:val="29"/>
        </w:rPr>
        <w:t>实现接口</w:t>
      </w:r>
    </w:p>
    <w:p>
      <w:pPr>
        <w:spacing w:before="272" w:line="357" w:lineRule="auto"/>
        <w:ind w:left="108" w:right="6449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0"/>
          <w:sz w:val="29"/>
        </w:rPr>
        <w:t>创建实例</w:t>
      </w:r>
    </w:p>
    <w:p>
      <w:pPr>
        <w:pStyle w:val="5"/>
        <w:spacing w:before="7"/>
        <w:rPr>
          <w:rFonts w:hint="eastAsia" w:ascii="微软雅黑" w:hAnsi="微软雅黑" w:eastAsia="微软雅黑" w:cs="微软雅黑"/>
          <w:sz w:val="43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80"/>
          <w:sz w:val="25"/>
        </w:rPr>
        <w:t>方法说明</w: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setAuthBGImgPath(String authBGImgPath)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设置背景图片。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81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PrChange w:id="20" w:author="Ms.凯瑟琳" w:date="2019-10-12T11:33:41Z">
          <w:tblPr>
            <w:tblStyle w:val="7"/>
            <w:tblW w:w="10812" w:type="dxa"/>
            <w:tblInd w:w="128" w:type="dxa"/>
            <w:tbl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  <w:insideH w:val="single" w:color="CCCCCC" w:sz="8" w:space="0"/>
              <w:insideV w:val="single" w:color="CCCCCC" w:sz="8" w:space="0"/>
            </w:tblBorders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</w:tblPr>
        </w:tblPrChange>
      </w:tblPr>
      <w:tblGrid>
        <w:gridCol w:w="2118"/>
        <w:gridCol w:w="989"/>
        <w:gridCol w:w="5718"/>
        <w:gridCol w:w="1987"/>
        <w:tblGridChange w:id="21">
          <w:tblGrid>
            <w:gridCol w:w="2026"/>
            <w:gridCol w:w="1081"/>
            <w:gridCol w:w="5718"/>
            <w:gridCol w:w="1987"/>
          </w:tblGrid>
        </w:tblGridChange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PrExChange w:id="22" w:author="Ms.凯瑟琳" w:date="2019-10-12T11:33:41Z">
            <w:tblPrEx>
              <w:tblBorders>
                <w:top w:val="single" w:color="CCCCCC" w:sz="8" w:space="0"/>
                <w:left w:val="single" w:color="CCCCCC" w:sz="8" w:space="0"/>
                <w:bottom w:val="single" w:color="CCCCCC" w:sz="8" w:space="0"/>
                <w:right w:val="single" w:color="CCCCCC" w:sz="8" w:space="0"/>
                <w:insideH w:val="single" w:color="CCCCCC" w:sz="8" w:space="0"/>
                <w:insideV w:val="single" w:color="CCCCCC" w:sz="8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892" w:hRule="atLeast"/>
          <w:trPrChange w:id="22" w:author="Ms.凯瑟琳" w:date="2019-10-12T11:33:41Z">
            <w:trPr>
              <w:trHeight w:val="892" w:hRule="atLeast"/>
            </w:trPr>
          </w:trPrChange>
        </w:trPr>
        <w:tc>
          <w:tcPr>
            <w:tcW w:w="2118" w:type="dxa"/>
            <w:tcPrChange w:id="23" w:author="Ms.凯瑟琳" w:date="2019-10-12T11:33:41Z">
              <w:tcPr>
                <w:tcW w:w="2026" w:type="dxa"/>
              </w:tcPr>
            </w:tcPrChange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08" w:right="19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989" w:type="dxa"/>
            <w:tcPrChange w:id="24" w:author="Ms.凯瑟琳" w:date="2019-10-12T11:33:41Z">
              <w:tcPr>
                <w:tcW w:w="1081" w:type="dxa"/>
              </w:tcPr>
            </w:tcPrChange>
          </w:tcPr>
          <w:p>
            <w:pPr>
              <w:pStyle w:val="10"/>
              <w:spacing w:before="99" w:line="216" w:lineRule="auto"/>
              <w:ind w:left="316" w:right="293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718" w:type="dxa"/>
            <w:tcPrChange w:id="25" w:author="Ms.凯瑟琳" w:date="2019-10-12T11:33:41Z">
              <w:tcPr>
                <w:tcW w:w="5718" w:type="dxa"/>
              </w:tcPr>
            </w:tcPrChange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618" w:right="259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987" w:type="dxa"/>
            <w:tcPrChange w:id="26" w:author="Ms.凯瑟琳" w:date="2019-10-12T11:33:41Z">
              <w:tcPr>
                <w:tcW w:w="1987" w:type="dxa"/>
              </w:tcPr>
            </w:tcPrChange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07" w:right="19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PrExChange w:id="27" w:author="Ms.凯瑟琳" w:date="2019-10-12T11:33:41Z">
            <w:tblPrEx>
              <w:tblBorders>
                <w:top w:val="single" w:color="CCCCCC" w:sz="8" w:space="0"/>
                <w:left w:val="single" w:color="CCCCCC" w:sz="8" w:space="0"/>
                <w:bottom w:val="single" w:color="CCCCCC" w:sz="8" w:space="0"/>
                <w:right w:val="single" w:color="CCCCCC" w:sz="8" w:space="0"/>
                <w:insideH w:val="single" w:color="CCCCCC" w:sz="8" w:space="0"/>
                <w:insideV w:val="single" w:color="CCCCCC" w:sz="8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892" w:hRule="atLeast"/>
          <w:trPrChange w:id="27" w:author="Ms.凯瑟琳" w:date="2019-10-12T11:33:41Z">
            <w:trPr>
              <w:trHeight w:val="892" w:hRule="atLeast"/>
            </w:trPr>
          </w:trPrChange>
        </w:trPr>
        <w:tc>
          <w:tcPr>
            <w:tcW w:w="2118" w:type="dxa"/>
            <w:tcPrChange w:id="28" w:author="Ms.凯瑟琳" w:date="2019-10-12T11:33:41Z">
              <w:tcPr>
                <w:tcW w:w="2026" w:type="dxa"/>
              </w:tcPr>
            </w:tcPrChange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08" w:right="191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authBGImgPath</w:t>
            </w:r>
          </w:p>
        </w:tc>
        <w:tc>
          <w:tcPr>
            <w:tcW w:w="989" w:type="dxa"/>
            <w:tcPrChange w:id="29" w:author="Ms.凯瑟琳" w:date="2019-10-12T11:33:41Z">
              <w:tcPr>
                <w:tcW w:w="1081" w:type="dxa"/>
              </w:tcPr>
            </w:tcPrChange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5718" w:type="dxa"/>
            <w:tcPrChange w:id="30" w:author="Ms.凯瑟琳" w:date="2019-10-12T11:33:41Z">
              <w:tcPr>
                <w:tcW w:w="5718" w:type="dxa"/>
              </w:tcPr>
            </w:tcPrChange>
          </w:tcPr>
          <w:p>
            <w:pPr>
              <w:pStyle w:val="10"/>
              <w:spacing w:before="107" w:line="220" w:lineRule="auto"/>
              <w:ind w:left="217" w:right="3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设置背景图片。放在drawable文件下，以下背景图片路径与之保持一致</w:t>
            </w:r>
          </w:p>
        </w:tc>
        <w:tc>
          <w:tcPr>
            <w:tcW w:w="1987" w:type="dxa"/>
            <w:tcPrChange w:id="31" w:author="Ms.凯瑟琳" w:date="2019-10-12T11:33:41Z">
              <w:tcPr>
                <w:tcW w:w="1987" w:type="dxa"/>
              </w:tcPr>
            </w:tcPrChange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07" w:right="191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gt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one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login_bg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spacing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setDialogTheme(boolean isDialogTheme, int dialogWidth, int dialogHeight, int dialogX, int dialogY, boolean isDialogBottom, boolean isWebViewDialogTheme)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设置弹窗主题相关。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960" w:right="500" w:bottom="280" w:left="500" w:header="720" w:footer="720" w:gutter="0"/>
        </w:sectPr>
      </w:pPr>
    </w:p>
    <w:tbl>
      <w:tblPr>
        <w:tblStyle w:val="7"/>
        <w:tblW w:w="1066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7"/>
        <w:gridCol w:w="1233"/>
        <w:gridCol w:w="5661"/>
        <w:gridCol w:w="90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867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1191" w:right="117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33" w:type="dxa"/>
          </w:tcPr>
          <w:p>
            <w:pPr>
              <w:pStyle w:val="10"/>
              <w:spacing w:before="99" w:line="216" w:lineRule="auto"/>
              <w:ind w:left="501" w:right="261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661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587" w:right="257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904" w:type="dxa"/>
          </w:tcPr>
          <w:p>
            <w:pPr>
              <w:pStyle w:val="10"/>
              <w:spacing w:before="99" w:line="216" w:lineRule="auto"/>
              <w:ind w:left="338" w:right="207" w:hanging="113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6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isDialogTheme</w:t>
            </w:r>
          </w:p>
        </w:tc>
        <w:tc>
          <w:tcPr>
            <w:tcW w:w="123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5661" w:type="dxa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是否使用弹窗模式，true为使用，false为不使用</w:t>
            </w:r>
          </w:p>
        </w:tc>
        <w:tc>
          <w:tcPr>
            <w:tcW w:w="904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867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dialogWidth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61" w:type="dxa"/>
            <w:shd w:val="clear" w:color="auto" w:fill="F8F8F8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弹窗模式宽度，长宽的单位都为dp，以下单位与之保持一致</w:t>
            </w:r>
          </w:p>
        </w:tc>
        <w:tc>
          <w:tcPr>
            <w:tcW w:w="904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300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6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dialogHeight</w:t>
            </w:r>
          </w:p>
        </w:tc>
        <w:tc>
          <w:tcPr>
            <w:tcW w:w="123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61" w:type="dxa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弹窗模式高度</w:t>
            </w:r>
          </w:p>
        </w:tc>
        <w:tc>
          <w:tcPr>
            <w:tcW w:w="904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500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67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dialogX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61" w:type="dxa"/>
            <w:shd w:val="clear" w:color="auto" w:fill="F8F8F8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授权页弹窗X偏移量（以屏幕心为原点）</w:t>
            </w:r>
          </w:p>
        </w:tc>
        <w:tc>
          <w:tcPr>
            <w:tcW w:w="904" w:type="dxa"/>
            <w:shd w:val="clear" w:color="auto" w:fill="F8F8F8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6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dialogY</w:t>
            </w:r>
          </w:p>
        </w:tc>
        <w:tc>
          <w:tcPr>
            <w:tcW w:w="123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61" w:type="dxa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授权页弹窗Y偏移量（以屏幕心为原点）</w:t>
            </w:r>
          </w:p>
        </w:tc>
        <w:tc>
          <w:tcPr>
            <w:tcW w:w="904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867" w:type="dxa"/>
            <w:shd w:val="clear" w:color="auto" w:fill="F8F8F8"/>
          </w:tcPr>
          <w:p>
            <w:pPr>
              <w:pStyle w:val="10"/>
              <w:spacing w:before="6"/>
              <w:ind w:left="0"/>
              <w:rPr>
                <w:rFonts w:hint="eastAsia" w:ascii="微软雅黑" w:hAnsi="微软雅黑" w:eastAsia="微软雅黑" w:cs="微软雅黑"/>
                <w:b/>
                <w:sz w:val="2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isDialogBottom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spacing w:before="6"/>
              <w:ind w:left="0"/>
              <w:rPr>
                <w:rFonts w:hint="eastAsia" w:ascii="微软雅黑" w:hAnsi="微软雅黑" w:eastAsia="微软雅黑" w:cs="微软雅黑"/>
                <w:b/>
                <w:sz w:val="2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5661" w:type="dxa"/>
            <w:shd w:val="clear" w:color="auto" w:fill="F8F8F8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授权页弹窗是否贴于屏幕底部true：显示到屏幕底部， dialogY参数设置将无效 false：不显示到屏幕底部，以 dialogY参数为准</w:t>
            </w:r>
          </w:p>
        </w:tc>
        <w:tc>
          <w:tcPr>
            <w:tcW w:w="904" w:type="dxa"/>
            <w:shd w:val="clear" w:color="auto" w:fill="F8F8F8"/>
          </w:tcPr>
          <w:p>
            <w:pPr>
              <w:pStyle w:val="10"/>
              <w:spacing w:before="6"/>
              <w:ind w:left="0"/>
              <w:rPr>
                <w:rFonts w:hint="eastAsia" w:ascii="微软雅黑" w:hAnsi="微软雅黑" w:eastAsia="微软雅黑" w:cs="微软雅黑"/>
                <w:b/>
                <w:sz w:val="28"/>
              </w:rPr>
            </w:pPr>
          </w:p>
          <w:p>
            <w:pPr>
              <w:pStyle w:val="10"/>
              <w:spacing w:before="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6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isWebViewDialogTheme</w:t>
            </w:r>
          </w:p>
        </w:tc>
        <w:tc>
          <w:tcPr>
            <w:tcW w:w="123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5661" w:type="dxa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隐私页面是否使用弹窗模式</w:t>
            </w:r>
          </w:p>
        </w:tc>
        <w:tc>
          <w:tcPr>
            <w:tcW w:w="904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setStatusBar(int statusBarColor,int navigationBarColor,boolean isLightColor)</w:t>
      </w:r>
    </w:p>
    <w:p>
      <w:pPr>
        <w:spacing w:before="9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设置状态栏颜色、字体颜色。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1233"/>
        <w:gridCol w:w="6086"/>
        <w:gridCol w:w="1009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338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927" w:right="91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33" w:type="dxa"/>
          </w:tcPr>
          <w:p>
            <w:pPr>
              <w:pStyle w:val="10"/>
              <w:spacing w:before="99" w:line="216" w:lineRule="auto"/>
              <w:ind w:left="502" w:right="259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6086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801" w:right="278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009" w:type="dxa"/>
          </w:tcPr>
          <w:p>
            <w:pPr>
              <w:pStyle w:val="10"/>
              <w:spacing w:before="99" w:line="216" w:lineRule="auto"/>
              <w:ind w:left="391" w:right="258" w:hanging="113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38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statusBarColor</w:t>
            </w:r>
          </w:p>
        </w:tc>
        <w:tc>
          <w:tcPr>
            <w:tcW w:w="1233" w:type="dxa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6086" w:type="dxa"/>
          </w:tcPr>
          <w:p>
            <w:pPr>
              <w:pStyle w:val="10"/>
              <w:spacing w:before="86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自定义状态栏背景颜色</w:t>
            </w:r>
          </w:p>
        </w:tc>
        <w:tc>
          <w:tcPr>
            <w:tcW w:w="1009" w:type="dxa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38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navigationBarColor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6086" w:type="dxa"/>
            <w:shd w:val="clear" w:color="auto" w:fill="F8F8F8"/>
          </w:tcPr>
          <w:p>
            <w:pPr>
              <w:pStyle w:val="10"/>
              <w:spacing w:before="86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自定义底部导航栏背景颜色</w:t>
            </w:r>
          </w:p>
        </w:tc>
        <w:tc>
          <w:tcPr>
            <w:tcW w:w="1009" w:type="dxa"/>
            <w:shd w:val="clear" w:color="auto" w:fill="F8F8F8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338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isLightColor</w:t>
            </w:r>
          </w:p>
        </w:tc>
        <w:tc>
          <w:tcPr>
            <w:tcW w:w="123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6086" w:type="dxa"/>
          </w:tcPr>
          <w:p>
            <w:pPr>
              <w:pStyle w:val="10"/>
              <w:spacing w:before="107" w:line="220" w:lineRule="auto"/>
              <w:ind w:left="213" w:right="23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设置状态栏内容的颜色（只能黑白），true为黑色，false 为白色</w:t>
            </w:r>
          </w:p>
        </w:tc>
        <w:tc>
          <w:tcPr>
            <w:tcW w:w="1009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spacing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setAuthNavLayout(int navColor, int authNavHeight, boolean authNavTransparent, boolean authNavGone)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设置标题栏布局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1027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6"/>
        <w:gridCol w:w="1329"/>
        <w:gridCol w:w="4764"/>
        <w:gridCol w:w="171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6" w:type="dxa"/>
          </w:tcPr>
          <w:p>
            <w:pPr>
              <w:pStyle w:val="10"/>
              <w:spacing w:before="71"/>
              <w:ind w:left="881" w:right="86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29" w:type="dxa"/>
          </w:tcPr>
          <w:p>
            <w:pPr>
              <w:pStyle w:val="10"/>
              <w:spacing w:before="71"/>
              <w:ind w:left="216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4764" w:type="dxa"/>
          </w:tcPr>
          <w:p>
            <w:pPr>
              <w:pStyle w:val="10"/>
              <w:spacing w:before="71"/>
              <w:ind w:left="2142" w:right="212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13" w:type="dxa"/>
          </w:tcPr>
          <w:p>
            <w:pPr>
              <w:pStyle w:val="10"/>
              <w:spacing w:before="71"/>
              <w:ind w:left="522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6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navColor</w:t>
            </w:r>
          </w:p>
        </w:tc>
        <w:tc>
          <w:tcPr>
            <w:tcW w:w="1329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764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标题栏颜色</w:t>
            </w:r>
          </w:p>
        </w:tc>
        <w:tc>
          <w:tcPr>
            <w:tcW w:w="1713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0xFF3973FF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authNavHeight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764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标题栏高度</w:t>
            </w:r>
          </w:p>
        </w:tc>
        <w:tc>
          <w:tcPr>
            <w:tcW w:w="1713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49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6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authNavTransparent</w:t>
            </w:r>
          </w:p>
        </w:tc>
        <w:tc>
          <w:tcPr>
            <w:tcW w:w="1329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4764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标题栏是否透明</w:t>
            </w:r>
          </w:p>
        </w:tc>
        <w:tc>
          <w:tcPr>
            <w:tcW w:w="1713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true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66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authNavGone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4764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标题栏是否隐藏，此处的隐藏为View.GONE</w:t>
            </w:r>
          </w:p>
        </w:tc>
        <w:tc>
          <w:tcPr>
            <w:tcW w:w="1713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 w:line="333" w:lineRule="auto"/>
        <w:ind w:left="108" w:right="2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setAuthNavTextView(String navText, int navTextColor, int navTextSize, boolean navTextNormal, String navWebViewText, int navWebViewTextColor, int navWebViewTextSize)</w:t>
      </w:r>
    </w:p>
    <w:p>
      <w:pPr>
        <w:spacing w:before="3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设置标题栏中间⽂文字相关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70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3"/>
        <w:gridCol w:w="1226"/>
        <w:gridCol w:w="4998"/>
        <w:gridCol w:w="176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683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986" w:right="97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26" w:type="dxa"/>
          </w:tcPr>
          <w:p>
            <w:pPr>
              <w:pStyle w:val="10"/>
              <w:spacing w:before="99" w:line="216" w:lineRule="auto"/>
              <w:ind w:left="498" w:right="257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4998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255" w:right="224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63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538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navText</w:t>
            </w:r>
          </w:p>
        </w:tc>
        <w:tc>
          <w:tcPr>
            <w:tcW w:w="1226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499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文字设置</w:t>
            </w:r>
          </w:p>
        </w:tc>
        <w:tc>
          <w:tcPr>
            <w:tcW w:w="1763" w:type="dxa"/>
          </w:tcPr>
          <w:p>
            <w:pPr>
              <w:pStyle w:val="10"/>
              <w:spacing w:before="86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90"/>
                <w:sz w:val="22"/>
              </w:rPr>
              <w:t>一键登录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8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navTextColor</w:t>
            </w:r>
          </w:p>
        </w:tc>
        <w:tc>
          <w:tcPr>
            <w:tcW w:w="1226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98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字体颜色</w:t>
            </w:r>
          </w:p>
        </w:tc>
        <w:tc>
          <w:tcPr>
            <w:tcW w:w="1763" w:type="dxa"/>
            <w:shd w:val="clear" w:color="auto" w:fill="F8F8F8"/>
          </w:tcPr>
          <w:p>
            <w:pPr>
              <w:pStyle w:val="10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0xFFFFFFFF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68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navTextSize</w:t>
            </w:r>
          </w:p>
        </w:tc>
        <w:tc>
          <w:tcPr>
            <w:tcW w:w="1226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9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字体大小，单位为sp,以下设置字体大小的单  位与之保持一致</w:t>
            </w:r>
          </w:p>
        </w:tc>
        <w:tc>
          <w:tcPr>
            <w:tcW w:w="176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17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683" w:type="dxa"/>
            <w:shd w:val="clear" w:color="auto" w:fill="F8F8F8"/>
          </w:tcPr>
          <w:p>
            <w:pPr>
              <w:pStyle w:val="10"/>
              <w:spacing w:before="6"/>
              <w:ind w:left="0"/>
              <w:rPr>
                <w:rFonts w:hint="eastAsia" w:ascii="微软雅黑" w:hAnsi="微软雅黑" w:eastAsia="微软雅黑" w:cs="微软雅黑"/>
                <w:b/>
                <w:sz w:val="2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navTextNormal</w:t>
            </w:r>
          </w:p>
        </w:tc>
        <w:tc>
          <w:tcPr>
            <w:tcW w:w="1226" w:type="dxa"/>
            <w:shd w:val="clear" w:color="auto" w:fill="F8F8F8"/>
          </w:tcPr>
          <w:p>
            <w:pPr>
              <w:pStyle w:val="10"/>
              <w:spacing w:before="6"/>
              <w:ind w:left="0"/>
              <w:rPr>
                <w:rFonts w:hint="eastAsia" w:ascii="微软雅黑" w:hAnsi="微软雅黑" w:eastAsia="微软雅黑" w:cs="微软雅黑"/>
                <w:b/>
                <w:sz w:val="28"/>
              </w:rPr>
            </w:pPr>
          </w:p>
          <w:p>
            <w:pPr>
              <w:pStyle w:val="10"/>
              <w:spacing w:before="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4998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设置是否隐私条款页面的标题栏中间文字使用默认值，true为使用navWebViewText，false 为使用默认隐私条款的名字</w:t>
            </w:r>
          </w:p>
        </w:tc>
        <w:tc>
          <w:tcPr>
            <w:tcW w:w="1763" w:type="dxa"/>
            <w:shd w:val="clear" w:color="auto" w:fill="F8F8F8"/>
          </w:tcPr>
          <w:p>
            <w:pPr>
              <w:pStyle w:val="10"/>
              <w:spacing w:before="6"/>
              <w:ind w:left="0"/>
              <w:rPr>
                <w:rFonts w:hint="eastAsia" w:ascii="微软雅黑" w:hAnsi="微软雅黑" w:eastAsia="微软雅黑" w:cs="微软雅黑"/>
                <w:b/>
                <w:sz w:val="28"/>
              </w:rPr>
            </w:pPr>
          </w:p>
          <w:p>
            <w:pPr>
              <w:pStyle w:val="10"/>
              <w:spacing w:before="0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navWebViewText</w:t>
            </w:r>
          </w:p>
        </w:tc>
        <w:tc>
          <w:tcPr>
            <w:tcW w:w="1226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499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隐私条款页面的标题栏中间文字</w:t>
            </w:r>
          </w:p>
        </w:tc>
        <w:tc>
          <w:tcPr>
            <w:tcW w:w="1763" w:type="dxa"/>
          </w:tcPr>
          <w:p>
            <w:pPr>
              <w:pStyle w:val="10"/>
              <w:spacing w:before="86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服务条款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8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navWebViewTextColor</w:t>
            </w:r>
          </w:p>
        </w:tc>
        <w:tc>
          <w:tcPr>
            <w:tcW w:w="1226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98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隐私条款页面的标题栏中间文字颜色</w:t>
            </w:r>
          </w:p>
        </w:tc>
        <w:tc>
          <w:tcPr>
            <w:tcW w:w="1763" w:type="dxa"/>
            <w:shd w:val="clear" w:color="auto" w:fill="F8F8F8"/>
          </w:tcPr>
          <w:p>
            <w:pPr>
              <w:pStyle w:val="10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0xFF000000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navWebViewTextSize</w:t>
            </w:r>
          </w:p>
        </w:tc>
        <w:tc>
          <w:tcPr>
            <w:tcW w:w="1226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9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隐私条款页面的标题栏中间文字大小</w:t>
            </w:r>
          </w:p>
        </w:tc>
        <w:tc>
          <w:tcPr>
            <w:tcW w:w="1763" w:type="dxa"/>
          </w:tcPr>
          <w:p>
            <w:pPr>
              <w:pStyle w:val="10"/>
              <w:ind w:left="20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17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setAuthNavTextViewTypeface(Typeface navTextTypeface,Typeface navWebViewTextTypeface)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设置标题栏中间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</w:rPr>
        <w:t>文字的字体相关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1014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1"/>
        <w:gridCol w:w="1345"/>
        <w:gridCol w:w="3347"/>
        <w:gridCol w:w="240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3051" w:type="dxa"/>
          </w:tcPr>
          <w:p>
            <w:pPr>
              <w:pStyle w:val="10"/>
              <w:spacing w:before="71"/>
              <w:ind w:left="1285" w:right="126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45" w:type="dxa"/>
          </w:tcPr>
          <w:p>
            <w:pPr>
              <w:pStyle w:val="10"/>
              <w:spacing w:before="71"/>
              <w:ind w:left="195" w:right="17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3347" w:type="dxa"/>
          </w:tcPr>
          <w:p>
            <w:pPr>
              <w:pStyle w:val="10"/>
              <w:spacing w:before="71"/>
              <w:ind w:left="1432" w:right="141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402" w:type="dxa"/>
          </w:tcPr>
          <w:p>
            <w:pPr>
              <w:pStyle w:val="10"/>
              <w:spacing w:before="71"/>
              <w:ind w:left="191" w:right="17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051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navTextTypeface</w:t>
            </w:r>
          </w:p>
        </w:tc>
        <w:tc>
          <w:tcPr>
            <w:tcW w:w="1345" w:type="dxa"/>
          </w:tcPr>
          <w:p>
            <w:pPr>
              <w:pStyle w:val="10"/>
              <w:ind w:left="195" w:right="175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3347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标题栏的文字的字体</w:t>
            </w:r>
          </w:p>
        </w:tc>
        <w:tc>
          <w:tcPr>
            <w:tcW w:w="2402" w:type="dxa"/>
          </w:tcPr>
          <w:p>
            <w:pPr>
              <w:pStyle w:val="10"/>
              <w:ind w:left="191" w:right="17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051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navWebViewTextTypeface</w:t>
            </w:r>
          </w:p>
        </w:tc>
        <w:tc>
          <w:tcPr>
            <w:tcW w:w="1345" w:type="dxa"/>
            <w:shd w:val="clear" w:color="auto" w:fill="F8F8F8"/>
          </w:tcPr>
          <w:p>
            <w:pPr>
              <w:pStyle w:val="10"/>
              <w:ind w:left="195" w:right="175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3347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条款页面标题栏的文字的字体</w:t>
            </w:r>
          </w:p>
        </w:tc>
        <w:tc>
          <w:tcPr>
            <w:tcW w:w="2402" w:type="dxa"/>
            <w:shd w:val="clear" w:color="auto" w:fill="F8F8F8"/>
          </w:tcPr>
          <w:p>
            <w:pPr>
              <w:pStyle w:val="10"/>
              <w:ind w:left="191" w:right="17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 w:line="333" w:lineRule="auto"/>
        <w:ind w:left="108" w:right="2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setAuthNavReturnImgView(String navReturnImgPath, int returnImgWidth, int returnImgHeight, boolean navReturnImgHidden, int returnImgOffsetX)</w:t>
      </w:r>
    </w:p>
    <w:p>
      <w:pPr>
        <w:spacing w:before="3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设置标题栏返回按钮相关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5"/>
        <w:gridCol w:w="1234"/>
        <w:gridCol w:w="3628"/>
        <w:gridCol w:w="325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892" w:hRule="atLeast"/>
        </w:trPr>
        <w:tc>
          <w:tcPr>
            <w:tcW w:w="2555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1033" w:right="102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34" w:type="dxa"/>
          </w:tcPr>
          <w:p>
            <w:pPr>
              <w:pStyle w:val="10"/>
              <w:spacing w:before="99" w:line="216" w:lineRule="auto"/>
              <w:ind w:left="498" w:right="264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3628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1569" w:right="155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3252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1273" w:right="125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5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navReturnImgPath</w:t>
            </w:r>
          </w:p>
        </w:tc>
        <w:tc>
          <w:tcPr>
            <w:tcW w:w="1234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62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返回按钮图片</w:t>
            </w:r>
          </w:p>
        </w:tc>
        <w:tc>
          <w:tcPr>
            <w:tcW w:w="3252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gt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one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login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ic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chevron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left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black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55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returnImgWidth</w:t>
            </w:r>
          </w:p>
        </w:tc>
        <w:tc>
          <w:tcPr>
            <w:tcW w:w="1234" w:type="dxa"/>
            <w:shd w:val="clear" w:color="auto" w:fill="F8F8F8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628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返回按钮图片宽度</w:t>
            </w:r>
          </w:p>
        </w:tc>
        <w:tc>
          <w:tcPr>
            <w:tcW w:w="3252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24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5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returnImgHeight</w:t>
            </w:r>
          </w:p>
        </w:tc>
        <w:tc>
          <w:tcPr>
            <w:tcW w:w="1234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62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返回按钮图片高度</w:t>
            </w:r>
          </w:p>
        </w:tc>
        <w:tc>
          <w:tcPr>
            <w:tcW w:w="3252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24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55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navReturnImgHidden</w:t>
            </w:r>
          </w:p>
        </w:tc>
        <w:tc>
          <w:tcPr>
            <w:tcW w:w="1234" w:type="dxa"/>
            <w:shd w:val="clear" w:color="auto" w:fill="F8F8F8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3628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返回按钮是否隐藏</w:t>
            </w:r>
          </w:p>
        </w:tc>
        <w:tc>
          <w:tcPr>
            <w:tcW w:w="3252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555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returnImgOffsetX</w:t>
            </w:r>
          </w:p>
        </w:tc>
        <w:tc>
          <w:tcPr>
            <w:tcW w:w="1234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628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返回按钮图片距离屏幕左边X轴偏移量</w:t>
            </w:r>
          </w:p>
        </w:tc>
        <w:tc>
          <w:tcPr>
            <w:tcW w:w="3252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12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spacing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setLogoImgView(String logoImgPath, int logoWidth, int logoHeight, boolean logoHidden, int logoOffsetY, int logoOffsetY_B, int logoOffsetX)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设置logo相关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1066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1297"/>
        <w:gridCol w:w="5477"/>
        <w:gridCol w:w="201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1874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695" w:right="67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97" w:type="dxa"/>
          </w:tcPr>
          <w:p>
            <w:pPr>
              <w:pStyle w:val="10"/>
              <w:spacing w:before="99" w:line="216" w:lineRule="auto"/>
              <w:ind w:left="533" w:right="292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477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497" w:right="248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018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672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74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logoImgPath</w:t>
            </w:r>
          </w:p>
        </w:tc>
        <w:tc>
          <w:tcPr>
            <w:tcW w:w="129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5477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logo图片</w:t>
            </w:r>
          </w:p>
        </w:tc>
        <w:tc>
          <w:tcPr>
            <w:tcW w:w="2018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gt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one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login_logo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74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logoWidth</w:t>
            </w:r>
          </w:p>
        </w:tc>
        <w:tc>
          <w:tcPr>
            <w:tcW w:w="1297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477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logo图片宽度</w:t>
            </w:r>
          </w:p>
        </w:tc>
        <w:tc>
          <w:tcPr>
            <w:tcW w:w="2018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71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74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logoHeight</w:t>
            </w:r>
          </w:p>
        </w:tc>
        <w:tc>
          <w:tcPr>
            <w:tcW w:w="129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477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logo图片⾼高度</w:t>
            </w:r>
          </w:p>
        </w:tc>
        <w:tc>
          <w:tcPr>
            <w:tcW w:w="2018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71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74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logoHidden</w:t>
            </w:r>
          </w:p>
        </w:tc>
        <w:tc>
          <w:tcPr>
            <w:tcW w:w="1297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5477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logo是否隐藏</w:t>
            </w:r>
          </w:p>
        </w:tc>
        <w:tc>
          <w:tcPr>
            <w:tcW w:w="2018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74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logoOffsetY</w:t>
            </w:r>
          </w:p>
        </w:tc>
        <w:tc>
          <w:tcPr>
            <w:tcW w:w="129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477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logo相对于状态栏下边缘y偏移</w:t>
            </w:r>
          </w:p>
        </w:tc>
        <w:tc>
          <w:tcPr>
            <w:tcW w:w="2018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125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74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logoOffsetY_B</w:t>
            </w:r>
          </w:p>
        </w:tc>
        <w:tc>
          <w:tcPr>
            <w:tcW w:w="1297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477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logo相对于底部y偏移</w:t>
            </w:r>
          </w:p>
        </w:tc>
        <w:tc>
          <w:tcPr>
            <w:tcW w:w="2018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1874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logoOffsetX</w:t>
            </w:r>
          </w:p>
        </w:tc>
        <w:tc>
          <w:tcPr>
            <w:tcW w:w="1297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477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logo相对于屏幕左边X轴偏移量,当为0时表示居中显示</w:t>
            </w:r>
          </w:p>
        </w:tc>
        <w:tc>
          <w:tcPr>
            <w:tcW w:w="2018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setNumberView(int numberColor, int numberSize, int numFieldOffsetY, int numFieldOffsetY_B, int numFieldOffsetX)</w:t>
      </w:r>
    </w:p>
    <w:p>
      <w:pPr>
        <w:spacing w:before="3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设置号码相关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0"/>
        <w:gridCol w:w="1209"/>
        <w:gridCol w:w="5325"/>
        <w:gridCol w:w="176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370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944" w:right="92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09" w:type="dxa"/>
          </w:tcPr>
          <w:p>
            <w:pPr>
              <w:pStyle w:val="10"/>
              <w:spacing w:before="99" w:line="216" w:lineRule="auto"/>
              <w:ind w:left="492" w:right="246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325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419" w:right="240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61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54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7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numberColor</w:t>
            </w:r>
          </w:p>
        </w:tc>
        <w:tc>
          <w:tcPr>
            <w:tcW w:w="1209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325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号码栏字体颜色</w:t>
            </w:r>
          </w:p>
        </w:tc>
        <w:tc>
          <w:tcPr>
            <w:tcW w:w="1761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0xFF3D424C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7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numberSize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325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号码栏字体大小</w:t>
            </w:r>
          </w:p>
        </w:tc>
        <w:tc>
          <w:tcPr>
            <w:tcW w:w="1761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24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7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numFieldOffsetY</w:t>
            </w:r>
          </w:p>
        </w:tc>
        <w:tc>
          <w:tcPr>
            <w:tcW w:w="1209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325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号码栏相对于标题栏下边缘y偏移</w:t>
            </w:r>
          </w:p>
        </w:tc>
        <w:tc>
          <w:tcPr>
            <w:tcW w:w="1761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7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numFieldOffsetY_B</w:t>
            </w:r>
          </w:p>
        </w:tc>
        <w:tc>
          <w:tcPr>
            <w:tcW w:w="1209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325" w:type="dxa"/>
            <w:shd w:val="clear" w:color="auto" w:fill="F8F8F8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号码栏相对于底部y偏移</w:t>
            </w:r>
          </w:p>
        </w:tc>
        <w:tc>
          <w:tcPr>
            <w:tcW w:w="1761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370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numFieldOffsetX</w:t>
            </w:r>
          </w:p>
        </w:tc>
        <w:tc>
          <w:tcPr>
            <w:tcW w:w="1209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325" w:type="dxa"/>
          </w:tcPr>
          <w:p>
            <w:pPr>
              <w:pStyle w:val="10"/>
              <w:spacing w:before="86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号码栏相对于屏幕左边X轴偏移量,当为0时表示居中显示</w:t>
            </w:r>
          </w:p>
        </w:tc>
        <w:tc>
          <w:tcPr>
            <w:tcW w:w="1761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setNumberViewTypeface(Typeface numberViewTypeface)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设置号码栏字体相关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877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7"/>
        <w:gridCol w:w="1338"/>
        <w:gridCol w:w="2451"/>
        <w:gridCol w:w="240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2587" w:type="dxa"/>
          </w:tcPr>
          <w:p>
            <w:pPr>
              <w:pStyle w:val="10"/>
              <w:spacing w:before="71"/>
              <w:ind w:left="206" w:right="19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38" w:type="dxa"/>
          </w:tcPr>
          <w:p>
            <w:pPr>
              <w:pStyle w:val="10"/>
              <w:spacing w:before="71"/>
              <w:ind w:left="194" w:right="17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2451" w:type="dxa"/>
          </w:tcPr>
          <w:p>
            <w:pPr>
              <w:pStyle w:val="10"/>
              <w:spacing w:before="71"/>
              <w:ind w:left="160" w:right="14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403" w:type="dxa"/>
          </w:tcPr>
          <w:p>
            <w:pPr>
              <w:pStyle w:val="10"/>
              <w:spacing w:before="71"/>
              <w:ind w:left="194" w:right="18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87" w:type="dxa"/>
          </w:tcPr>
          <w:p>
            <w:pPr>
              <w:pStyle w:val="10"/>
              <w:ind w:left="206" w:right="19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numberViewTypeface</w:t>
            </w:r>
          </w:p>
        </w:tc>
        <w:tc>
          <w:tcPr>
            <w:tcW w:w="1338" w:type="dxa"/>
          </w:tcPr>
          <w:p>
            <w:pPr>
              <w:pStyle w:val="10"/>
              <w:ind w:left="194" w:right="178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2451" w:type="dxa"/>
          </w:tcPr>
          <w:p>
            <w:pPr>
              <w:pStyle w:val="10"/>
              <w:spacing w:before="86"/>
              <w:ind w:left="160" w:right="14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号码栏的文字的字体</w:t>
            </w:r>
          </w:p>
        </w:tc>
        <w:tc>
          <w:tcPr>
            <w:tcW w:w="2403" w:type="dxa"/>
          </w:tcPr>
          <w:p>
            <w:pPr>
              <w:pStyle w:val="10"/>
              <w:ind w:left="194" w:right="18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setSwitchView(String switchText, int switchColor, int switchSize, boolean switchAccHidden, </w:t>
      </w:r>
      <w:r>
        <w:rPr>
          <w:rFonts w:hint="eastAsia" w:ascii="微软雅黑" w:hAnsi="微软雅黑" w:eastAsia="微软雅黑" w:cs="微软雅黑"/>
          <w:spacing w:val="-4"/>
        </w:rPr>
        <w:t>int</w:t>
      </w:r>
      <w:r>
        <w:rPr>
          <w:rFonts w:hint="eastAsia" w:ascii="微软雅黑" w:hAnsi="微软雅黑" w:eastAsia="微软雅黑" w:cs="微软雅黑"/>
          <w:spacing w:val="53"/>
        </w:rPr>
        <w:t xml:space="preserve"> </w:t>
      </w:r>
      <w:r>
        <w:rPr>
          <w:rFonts w:hint="eastAsia" w:ascii="微软雅黑" w:hAnsi="微软雅黑" w:eastAsia="微软雅黑" w:cs="微软雅黑"/>
        </w:rPr>
        <w:t>switchAccOffsetY, int switchOffsetY_B, int switchOffsetX)</w:t>
      </w:r>
    </w:p>
    <w:p>
      <w:pPr>
        <w:spacing w:before="3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设置切换账号相关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1233"/>
        <w:gridCol w:w="5549"/>
        <w:gridCol w:w="171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170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844" w:right="82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33" w:type="dxa"/>
          </w:tcPr>
          <w:p>
            <w:pPr>
              <w:pStyle w:val="10"/>
              <w:spacing w:before="99" w:line="216" w:lineRule="auto"/>
              <w:ind w:left="504" w:right="258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549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532" w:right="251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13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518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7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switchText</w:t>
            </w:r>
          </w:p>
        </w:tc>
        <w:tc>
          <w:tcPr>
            <w:tcW w:w="1233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549" w:type="dxa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切换账号文字</w:t>
            </w:r>
          </w:p>
        </w:tc>
        <w:tc>
          <w:tcPr>
            <w:tcW w:w="1713" w:type="dxa"/>
          </w:tcPr>
          <w:p>
            <w:pPr>
              <w:pStyle w:val="10"/>
              <w:spacing w:before="86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7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switchColor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5549" w:type="dxa"/>
            <w:shd w:val="clear" w:color="auto" w:fill="F8F8F8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切换账号字体颜色</w:t>
            </w:r>
          </w:p>
        </w:tc>
        <w:tc>
          <w:tcPr>
            <w:tcW w:w="1713" w:type="dxa"/>
            <w:shd w:val="clear" w:color="auto" w:fill="F8F8F8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0xFF3973FF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7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switchSize</w:t>
            </w:r>
          </w:p>
        </w:tc>
        <w:tc>
          <w:tcPr>
            <w:tcW w:w="1233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549" w:type="dxa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切换账号字体大小</w:t>
            </w:r>
          </w:p>
        </w:tc>
        <w:tc>
          <w:tcPr>
            <w:tcW w:w="1713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14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7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switchAccHidden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5549" w:type="dxa"/>
            <w:shd w:val="clear" w:color="auto" w:fill="F8F8F8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切换账号是否隐藏</w:t>
            </w:r>
          </w:p>
        </w:tc>
        <w:tc>
          <w:tcPr>
            <w:tcW w:w="1713" w:type="dxa"/>
            <w:shd w:val="clear" w:color="auto" w:fill="F8F8F8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false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7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switchAccOffsetY</w:t>
            </w:r>
          </w:p>
        </w:tc>
        <w:tc>
          <w:tcPr>
            <w:tcW w:w="1233" w:type="dxa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549" w:type="dxa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切换账号相对于标题栏下边缘y偏移</w:t>
            </w:r>
          </w:p>
        </w:tc>
        <w:tc>
          <w:tcPr>
            <w:tcW w:w="1713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249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7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switchOffsetY_B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549" w:type="dxa"/>
            <w:shd w:val="clear" w:color="auto" w:fill="F8F8F8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切换账号相对于底部y偏移</w:t>
            </w:r>
          </w:p>
        </w:tc>
        <w:tc>
          <w:tcPr>
            <w:tcW w:w="1713" w:type="dxa"/>
            <w:shd w:val="clear" w:color="auto" w:fill="F8F8F8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170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switchOffsetX</w:t>
            </w:r>
          </w:p>
        </w:tc>
        <w:tc>
          <w:tcPr>
            <w:tcW w:w="123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7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549" w:type="dxa"/>
          </w:tcPr>
          <w:p>
            <w:pPr>
              <w:pStyle w:val="10"/>
              <w:spacing w:before="86"/>
              <w:ind w:left="160" w:right="140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切换账号相对于屏幕左边X轴偏移量,当为0时表示居中显示</w:t>
            </w:r>
          </w:p>
        </w:tc>
        <w:tc>
          <w:tcPr>
            <w:tcW w:w="171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setSwitchViewTypeface(Typeface switchViewTypeface)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设置切换账号字体相关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0" w:after="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9357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2"/>
        <w:gridCol w:w="1545"/>
        <w:gridCol w:w="2685"/>
        <w:gridCol w:w="250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22" w:type="dxa"/>
          </w:tcPr>
          <w:p>
            <w:pPr>
              <w:pStyle w:val="10"/>
              <w:spacing w:before="71"/>
              <w:ind w:left="205" w:right="19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545" w:type="dxa"/>
          </w:tcPr>
          <w:p>
            <w:pPr>
              <w:pStyle w:val="10"/>
              <w:spacing w:before="71"/>
              <w:ind w:left="193" w:right="17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2685" w:type="dxa"/>
          </w:tcPr>
          <w:p>
            <w:pPr>
              <w:pStyle w:val="10"/>
              <w:spacing w:before="71"/>
              <w:ind w:left="169" w:right="14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505" w:type="dxa"/>
          </w:tcPr>
          <w:p>
            <w:pPr>
              <w:pStyle w:val="10"/>
              <w:spacing w:before="71"/>
              <w:ind w:left="193" w:right="17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22" w:type="dxa"/>
          </w:tcPr>
          <w:p>
            <w:pPr>
              <w:pStyle w:val="10"/>
              <w:ind w:left="205" w:right="19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switchViewTypeface</w:t>
            </w:r>
          </w:p>
        </w:tc>
        <w:tc>
          <w:tcPr>
            <w:tcW w:w="1545" w:type="dxa"/>
          </w:tcPr>
          <w:p>
            <w:pPr>
              <w:pStyle w:val="10"/>
              <w:ind w:left="193" w:right="17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2685" w:type="dxa"/>
          </w:tcPr>
          <w:p>
            <w:pPr>
              <w:pStyle w:val="10"/>
              <w:spacing w:before="86"/>
              <w:ind w:left="169" w:right="146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切换账号的文字的字体</w:t>
            </w:r>
          </w:p>
        </w:tc>
        <w:tc>
          <w:tcPr>
            <w:tcW w:w="2505" w:type="dxa"/>
          </w:tcPr>
          <w:p>
            <w:pPr>
              <w:pStyle w:val="10"/>
              <w:ind w:left="193" w:right="174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08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setLogBtnLayout(String loginImgPath, int logBtnWidth, int logBtnHeight, int logBtnOffsetY, int logBtnOffsetY_B, int logBtnOffsetX)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设置登录按钮布局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1066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1137"/>
        <w:gridCol w:w="4973"/>
        <w:gridCol w:w="246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090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799" w:right="78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137" w:type="dxa"/>
          </w:tcPr>
          <w:p>
            <w:pPr>
              <w:pStyle w:val="10"/>
              <w:spacing w:before="99" w:line="216" w:lineRule="auto"/>
              <w:ind w:left="451" w:right="215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4973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243" w:right="222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466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882" w:right="86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loginImgPath</w:t>
            </w:r>
          </w:p>
        </w:tc>
        <w:tc>
          <w:tcPr>
            <w:tcW w:w="1137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4973" w:type="dxa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登录按钮背景图片</w:t>
            </w:r>
          </w:p>
        </w:tc>
        <w:tc>
          <w:tcPr>
            <w:tcW w:w="2466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gt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one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login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btn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normal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logBtnWidth</w:t>
            </w:r>
          </w:p>
        </w:tc>
        <w:tc>
          <w:tcPr>
            <w:tcW w:w="1137" w:type="dxa"/>
            <w:shd w:val="clear" w:color="auto" w:fill="F8F8F8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73" w:type="dxa"/>
            <w:shd w:val="clear" w:color="auto" w:fill="F8F8F8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登录按钮宽度</w:t>
            </w:r>
          </w:p>
        </w:tc>
        <w:tc>
          <w:tcPr>
            <w:tcW w:w="2466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268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logBtnHeight</w:t>
            </w:r>
          </w:p>
        </w:tc>
        <w:tc>
          <w:tcPr>
            <w:tcW w:w="1137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73" w:type="dxa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登录按钮高度</w:t>
            </w:r>
          </w:p>
        </w:tc>
        <w:tc>
          <w:tcPr>
            <w:tcW w:w="2466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36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logBtnOffsetY</w:t>
            </w:r>
          </w:p>
        </w:tc>
        <w:tc>
          <w:tcPr>
            <w:tcW w:w="1137" w:type="dxa"/>
            <w:shd w:val="clear" w:color="auto" w:fill="F8F8F8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73" w:type="dxa"/>
            <w:shd w:val="clear" w:color="auto" w:fill="F8F8F8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登录按钮相对于标题栏下边缘y偏移</w:t>
            </w:r>
          </w:p>
        </w:tc>
        <w:tc>
          <w:tcPr>
            <w:tcW w:w="2466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249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logBtnOffsetY_B</w:t>
            </w:r>
          </w:p>
        </w:tc>
        <w:tc>
          <w:tcPr>
            <w:tcW w:w="1137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73" w:type="dxa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登录按钮相对于底部y偏移</w:t>
            </w:r>
          </w:p>
        </w:tc>
        <w:tc>
          <w:tcPr>
            <w:tcW w:w="2466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090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logBtnOffsetX</w:t>
            </w:r>
          </w:p>
        </w:tc>
        <w:tc>
          <w:tcPr>
            <w:tcW w:w="1137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4973" w:type="dxa"/>
            <w:shd w:val="clear" w:color="auto" w:fill="F8F8F8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登录按钮相对于屏幕左边X轴偏移量,当为0时表示居中显示</w:t>
            </w:r>
          </w:p>
        </w:tc>
        <w:tc>
          <w:tcPr>
            <w:tcW w:w="2466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setLogBtnTextView(String loginButtonText, int loginButtonColor, int logBtnTextSize)</w:t>
      </w:r>
    </w:p>
    <w:p>
      <w:pPr>
        <w:spacing w:before="9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设置登录按钮中间文字相关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650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1329"/>
        <w:gridCol w:w="1329"/>
        <w:gridCol w:w="1761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</w:tcPr>
          <w:p>
            <w:pPr>
              <w:pStyle w:val="10"/>
              <w:spacing w:before="71"/>
              <w:ind w:left="801" w:right="78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29" w:type="dxa"/>
          </w:tcPr>
          <w:p>
            <w:pPr>
              <w:pStyle w:val="10"/>
              <w:spacing w:before="7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1329" w:type="dxa"/>
          </w:tcPr>
          <w:p>
            <w:pPr>
              <w:pStyle w:val="10"/>
              <w:spacing w:before="71"/>
              <w:ind w:left="142" w:right="12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61" w:type="dxa"/>
          </w:tcPr>
          <w:p>
            <w:pPr>
              <w:pStyle w:val="10"/>
              <w:spacing w:before="71"/>
              <w:ind w:left="54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loginButtonText</w:t>
            </w:r>
          </w:p>
        </w:tc>
        <w:tc>
          <w:tcPr>
            <w:tcW w:w="1329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1329" w:type="dxa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文字设置</w:t>
            </w:r>
          </w:p>
        </w:tc>
        <w:tc>
          <w:tcPr>
            <w:tcW w:w="1761" w:type="dxa"/>
          </w:tcPr>
          <w:p>
            <w:pPr>
              <w:pStyle w:val="10"/>
              <w:spacing w:before="86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一键登录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loginButtonColor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spacing w:before="86"/>
              <w:ind w:left="169"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文字颜色</w:t>
            </w:r>
          </w:p>
        </w:tc>
        <w:tc>
          <w:tcPr>
            <w:tcW w:w="1761" w:type="dxa"/>
            <w:shd w:val="clear" w:color="auto" w:fill="F8F8F8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0xFFFFFFFF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09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logBtnTextSize</w:t>
            </w:r>
          </w:p>
        </w:tc>
        <w:tc>
          <w:tcPr>
            <w:tcW w:w="1329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1329" w:type="dxa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文字大小</w:t>
            </w:r>
          </w:p>
        </w:tc>
        <w:tc>
          <w:tcPr>
            <w:tcW w:w="1761" w:type="dxa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15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setLogBtnTextViewTypeface(Typeface logBtnTextViewTypeface)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设置登录按钮中间文字的字体相关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0" w:after="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017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2"/>
        <w:gridCol w:w="1395"/>
        <w:gridCol w:w="3060"/>
        <w:gridCol w:w="255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3012" w:type="dxa"/>
          </w:tcPr>
          <w:p>
            <w:pPr>
              <w:pStyle w:val="10"/>
              <w:spacing w:before="71"/>
              <w:ind w:left="196" w:right="18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95" w:type="dxa"/>
          </w:tcPr>
          <w:p>
            <w:pPr>
              <w:pStyle w:val="10"/>
              <w:spacing w:before="71"/>
              <w:ind w:left="192" w:right="17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3060" w:type="dxa"/>
          </w:tcPr>
          <w:p>
            <w:pPr>
              <w:pStyle w:val="10"/>
              <w:spacing w:before="71"/>
              <w:ind w:left="183" w:right="16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550" w:type="dxa"/>
          </w:tcPr>
          <w:p>
            <w:pPr>
              <w:pStyle w:val="10"/>
              <w:spacing w:before="71"/>
              <w:ind w:left="193" w:right="17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465" w:hRule="atLeast"/>
        </w:trPr>
        <w:tc>
          <w:tcPr>
            <w:tcW w:w="3012" w:type="dxa"/>
          </w:tcPr>
          <w:p>
            <w:pPr>
              <w:pStyle w:val="10"/>
              <w:ind w:left="196" w:right="184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logBtnTextViewTypeface</w:t>
            </w:r>
          </w:p>
        </w:tc>
        <w:tc>
          <w:tcPr>
            <w:tcW w:w="1395" w:type="dxa"/>
          </w:tcPr>
          <w:p>
            <w:pPr>
              <w:pStyle w:val="10"/>
              <w:ind w:left="192" w:right="178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3060" w:type="dxa"/>
          </w:tcPr>
          <w:p>
            <w:pPr>
              <w:pStyle w:val="10"/>
              <w:spacing w:before="86"/>
              <w:ind w:left="183" w:right="16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登录按钮中间的文字的字体</w:t>
            </w:r>
          </w:p>
        </w:tc>
        <w:tc>
          <w:tcPr>
            <w:tcW w:w="2550" w:type="dxa"/>
          </w:tcPr>
          <w:p>
            <w:pPr>
              <w:pStyle w:val="10"/>
              <w:ind w:left="193" w:right="17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08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setLogBtnLoadingView(String loadingView, int loadingViewWidth, int loadingViewHeight, int loadingViewOffsetRight)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设置loading图片相关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10670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5"/>
        <w:gridCol w:w="1330"/>
        <w:gridCol w:w="3997"/>
        <w:gridCol w:w="258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892" w:hRule="atLeast"/>
        </w:trPr>
        <w:tc>
          <w:tcPr>
            <w:tcW w:w="2755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1135" w:right="111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30" w:type="dxa"/>
          </w:tcPr>
          <w:p>
            <w:pPr>
              <w:pStyle w:val="10"/>
              <w:spacing w:before="99" w:line="216" w:lineRule="auto"/>
              <w:ind w:left="550" w:right="308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3997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1754" w:right="174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588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938" w:right="92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loadingView</w:t>
            </w:r>
          </w:p>
        </w:tc>
        <w:tc>
          <w:tcPr>
            <w:tcW w:w="133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997" w:type="dxa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loading图片地址</w:t>
            </w:r>
          </w:p>
        </w:tc>
        <w:tc>
          <w:tcPr>
            <w:tcW w:w="2588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umcsdk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load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dot_white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5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loadingViewWidth</w:t>
            </w:r>
          </w:p>
        </w:tc>
        <w:tc>
          <w:tcPr>
            <w:tcW w:w="1330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997" w:type="dxa"/>
            <w:shd w:val="clear" w:color="auto" w:fill="F8F8F8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loading图片宽度</w:t>
            </w:r>
          </w:p>
        </w:tc>
        <w:tc>
          <w:tcPr>
            <w:tcW w:w="2588" w:type="dxa"/>
            <w:shd w:val="clear" w:color="auto" w:fill="F8F8F8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5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loadingViewHeight</w:t>
            </w:r>
          </w:p>
        </w:tc>
        <w:tc>
          <w:tcPr>
            <w:tcW w:w="1330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997" w:type="dxa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loading图片⾼高度</w:t>
            </w:r>
          </w:p>
        </w:tc>
        <w:tc>
          <w:tcPr>
            <w:tcW w:w="2588" w:type="dxa"/>
          </w:tcPr>
          <w:p>
            <w:pPr>
              <w:pStyle w:val="1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755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loadingViewOffsetRight</w:t>
            </w:r>
          </w:p>
        </w:tc>
        <w:tc>
          <w:tcPr>
            <w:tcW w:w="1330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997" w:type="dxa"/>
            <w:shd w:val="clear" w:color="auto" w:fill="F8F8F8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loading图片距离屏幕右边X轴偏移量</w:t>
            </w:r>
          </w:p>
        </w:tc>
        <w:tc>
          <w:tcPr>
            <w:tcW w:w="2588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12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setSloganView(int sloganColor, int sloganSize, int sloganOffsetY, int sloganOffsetY_B, </w:t>
      </w:r>
      <w:r>
        <w:rPr>
          <w:rFonts w:hint="eastAsia" w:ascii="微软雅黑" w:hAnsi="微软雅黑" w:eastAsia="微软雅黑" w:cs="微软雅黑"/>
          <w:spacing w:val="-4"/>
        </w:rPr>
        <w:t>int</w:t>
      </w:r>
      <w:r>
        <w:rPr>
          <w:rFonts w:hint="eastAsia" w:ascii="微软雅黑" w:hAnsi="微软雅黑" w:eastAsia="微软雅黑" w:cs="微软雅黑"/>
          <w:spacing w:val="53"/>
        </w:rPr>
        <w:t xml:space="preserve"> </w:t>
      </w:r>
      <w:r>
        <w:rPr>
          <w:rFonts w:hint="eastAsia" w:ascii="微软雅黑" w:hAnsi="微软雅黑" w:eastAsia="微软雅黑" w:cs="微软雅黑"/>
        </w:rPr>
        <w:t>sloganOffsetX)</w:t>
      </w:r>
    </w:p>
    <w:p>
      <w:pPr>
        <w:spacing w:before="3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pacing w:val="-1"/>
          <w:sz w:val="22"/>
        </w:rPr>
        <w:t>设置</w:t>
      </w:r>
      <w:r>
        <w:rPr>
          <w:rFonts w:hint="eastAsia" w:ascii="微软雅黑" w:hAnsi="微软雅黑" w:eastAsia="微软雅黑" w:cs="微软雅黑"/>
          <w:sz w:val="22"/>
        </w:rPr>
        <w:t>Slogan相关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1177"/>
        <w:gridCol w:w="5621"/>
        <w:gridCol w:w="17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114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813" w:right="80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177" w:type="dxa"/>
          </w:tcPr>
          <w:p>
            <w:pPr>
              <w:pStyle w:val="10"/>
              <w:spacing w:before="99" w:line="216" w:lineRule="auto"/>
              <w:ind w:left="474" w:right="232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621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2570" w:right="255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53" w:type="dxa"/>
          </w:tcPr>
          <w:p>
            <w:pPr>
              <w:pStyle w:val="10"/>
              <w:spacing w:before="15"/>
              <w:ind w:left="0"/>
              <w:rPr>
                <w:rFonts w:hint="eastAsia" w:ascii="微软雅黑" w:hAnsi="微软雅黑" w:eastAsia="微软雅黑" w:cs="微软雅黑"/>
                <w:b/>
                <w:sz w:val="13"/>
              </w:rPr>
            </w:pPr>
          </w:p>
          <w:p>
            <w:pPr>
              <w:pStyle w:val="10"/>
              <w:spacing w:before="1"/>
              <w:ind w:left="539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14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sloganColor</w:t>
            </w:r>
          </w:p>
        </w:tc>
        <w:tc>
          <w:tcPr>
            <w:tcW w:w="117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21" w:type="dxa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设置Slogan字体颜色</w:t>
            </w:r>
          </w:p>
        </w:tc>
        <w:tc>
          <w:tcPr>
            <w:tcW w:w="1753" w:type="dxa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0xFFA8A8A8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14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sloganSize</w:t>
            </w:r>
          </w:p>
        </w:tc>
        <w:tc>
          <w:tcPr>
            <w:tcW w:w="117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21" w:type="dxa"/>
            <w:shd w:val="clear" w:color="auto" w:fill="F8F8F8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设置Slogan字体大小</w:t>
            </w:r>
          </w:p>
        </w:tc>
        <w:tc>
          <w:tcPr>
            <w:tcW w:w="1753" w:type="dxa"/>
            <w:shd w:val="clear" w:color="auto" w:fill="F8F8F8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14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sloganOffsetY</w:t>
            </w:r>
          </w:p>
        </w:tc>
        <w:tc>
          <w:tcPr>
            <w:tcW w:w="117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21" w:type="dxa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设置Slogan相对于标题栏下边缘y偏移</w:t>
            </w:r>
          </w:p>
        </w:tc>
        <w:tc>
          <w:tcPr>
            <w:tcW w:w="1753" w:type="dxa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382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114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sloganOffsetY_B</w:t>
            </w:r>
          </w:p>
        </w:tc>
        <w:tc>
          <w:tcPr>
            <w:tcW w:w="117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21" w:type="dxa"/>
            <w:shd w:val="clear" w:color="auto" w:fill="F8F8F8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设置Slogan相对于底部y偏移</w:t>
            </w:r>
          </w:p>
        </w:tc>
        <w:tc>
          <w:tcPr>
            <w:tcW w:w="1753" w:type="dxa"/>
            <w:shd w:val="clear" w:color="auto" w:fill="F8F8F8"/>
          </w:tcPr>
          <w:p>
            <w:pPr>
              <w:pStyle w:val="1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114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sloganOffsetX</w:t>
            </w:r>
          </w:p>
        </w:tc>
        <w:tc>
          <w:tcPr>
            <w:tcW w:w="1177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21" w:type="dxa"/>
          </w:tcPr>
          <w:p>
            <w:pPr>
              <w:pStyle w:val="10"/>
              <w:spacing w:before="86"/>
              <w:ind w:right="146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设置Slogan相对于屏幕左边X轴偏移量,当为0时表示居中显示</w:t>
            </w:r>
          </w:p>
        </w:tc>
        <w:tc>
          <w:tcPr>
            <w:tcW w:w="175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5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setSloganViewTypeface(Typeface sloganViewTypeface)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设置slogan文字的字体相关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0" w:after="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988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7"/>
        <w:gridCol w:w="1410"/>
        <w:gridCol w:w="2745"/>
        <w:gridCol w:w="303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97" w:type="dxa"/>
          </w:tcPr>
          <w:p>
            <w:pPr>
              <w:pStyle w:val="10"/>
              <w:spacing w:before="71"/>
              <w:ind w:left="205" w:right="18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410" w:type="dxa"/>
          </w:tcPr>
          <w:p>
            <w:pPr>
              <w:pStyle w:val="10"/>
              <w:spacing w:before="71"/>
              <w:ind w:left="223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2745" w:type="dxa"/>
          </w:tcPr>
          <w:p>
            <w:pPr>
              <w:pStyle w:val="10"/>
              <w:spacing w:before="71"/>
              <w:ind w:left="156" w:right="14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3030" w:type="dxa"/>
          </w:tcPr>
          <w:p>
            <w:pPr>
              <w:pStyle w:val="10"/>
              <w:spacing w:before="71"/>
              <w:ind w:left="187" w:right="17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697" w:type="dxa"/>
          </w:tcPr>
          <w:p>
            <w:pPr>
              <w:pStyle w:val="10"/>
              <w:ind w:left="205" w:right="18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sloganViewTypeface</w:t>
            </w:r>
          </w:p>
        </w:tc>
        <w:tc>
          <w:tcPr>
            <w:tcW w:w="1410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2745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slogan的文字的字体</w:t>
            </w:r>
          </w:p>
        </w:tc>
        <w:tc>
          <w:tcPr>
            <w:tcW w:w="3030" w:type="dxa"/>
          </w:tcPr>
          <w:p>
            <w:pPr>
              <w:pStyle w:val="10"/>
              <w:ind w:left="187" w:right="179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spacing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setPrivacyLayout(int privacyLayoutWidth, int privacyOffsetY, int privacyOffsetY_B, int privacyOffsetX,boolean isUseNormalWebActivity)</w:t>
      </w:r>
    </w:p>
    <w:p>
      <w:pPr>
        <w:spacing w:after="0" w:line="333" w:lineRule="auto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设置隐私条款布局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3"/>
        <w:gridCol w:w="1233"/>
        <w:gridCol w:w="5693"/>
        <w:gridCol w:w="85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883" w:type="dxa"/>
          </w:tcPr>
          <w:p>
            <w:pPr>
              <w:pStyle w:val="10"/>
              <w:spacing w:before="14"/>
              <w:ind w:left="0"/>
              <w:rPr>
                <w:rFonts w:hint="eastAsia" w:ascii="微软雅黑" w:hAnsi="微软雅黑" w:eastAsia="微软雅黑" w:cs="微软雅黑"/>
                <w:b/>
                <w:sz w:val="23"/>
              </w:rPr>
            </w:pPr>
          </w:p>
          <w:p>
            <w:pPr>
              <w:pStyle w:val="10"/>
              <w:spacing w:before="0"/>
              <w:ind w:left="1199" w:right="118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23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5"/>
              </w:rPr>
            </w:pPr>
          </w:p>
          <w:p>
            <w:pPr>
              <w:pStyle w:val="10"/>
              <w:spacing w:before="0" w:line="216" w:lineRule="auto"/>
              <w:ind w:left="501" w:right="261" w:hanging="225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5693" w:type="dxa"/>
          </w:tcPr>
          <w:p>
            <w:pPr>
              <w:pStyle w:val="10"/>
              <w:spacing w:before="14"/>
              <w:ind w:left="0"/>
              <w:rPr>
                <w:rFonts w:hint="eastAsia" w:ascii="微软雅黑" w:hAnsi="微软雅黑" w:eastAsia="微软雅黑" w:cs="微软雅黑"/>
                <w:b/>
                <w:sz w:val="23"/>
              </w:rPr>
            </w:pPr>
          </w:p>
          <w:p>
            <w:pPr>
              <w:pStyle w:val="10"/>
              <w:spacing w:before="0"/>
              <w:ind w:left="2605" w:right="258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856" w:type="dxa"/>
          </w:tcPr>
          <w:p>
            <w:pPr>
              <w:pStyle w:val="10"/>
              <w:spacing w:before="99" w:line="216" w:lineRule="auto"/>
              <w:ind w:left="317" w:right="292"/>
              <w:jc w:val="both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88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privacyLayoutWidth</w:t>
            </w:r>
          </w:p>
        </w:tc>
        <w:tc>
          <w:tcPr>
            <w:tcW w:w="1233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93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设置隐私条款宽度，隐私条款大部分为字体，只规定宽度，高度自适应</w:t>
            </w:r>
          </w:p>
        </w:tc>
        <w:tc>
          <w:tcPr>
            <w:tcW w:w="856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256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8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privacyOffsetY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93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设置隐私条款相对于标题栏下边缘y偏移</w:t>
            </w:r>
          </w:p>
        </w:tc>
        <w:tc>
          <w:tcPr>
            <w:tcW w:w="856" w:type="dxa"/>
            <w:shd w:val="clear" w:color="auto" w:fill="F8F8F8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privacyOffsetY_B</w:t>
            </w:r>
          </w:p>
        </w:tc>
        <w:tc>
          <w:tcPr>
            <w:tcW w:w="123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93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设置隐私条款相对于底部y偏移</w:t>
            </w:r>
          </w:p>
        </w:tc>
        <w:tc>
          <w:tcPr>
            <w:tcW w:w="856" w:type="dxa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18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883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privacyOffsetX</w:t>
            </w:r>
          </w:p>
        </w:tc>
        <w:tc>
          <w:tcPr>
            <w:tcW w:w="1233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5693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设置隐私条款对于屏幕左边X轴偏移量,当为0时表示居中显示</w:t>
            </w:r>
          </w:p>
        </w:tc>
        <w:tc>
          <w:tcPr>
            <w:tcW w:w="856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isUseNormalWebActivity</w:t>
            </w:r>
          </w:p>
        </w:tc>
        <w:tc>
          <w:tcPr>
            <w:tcW w:w="123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5693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设置是否跳转到默认的隐私条款页面</w:t>
            </w:r>
          </w:p>
        </w:tc>
        <w:tc>
          <w:tcPr>
            <w:tcW w:w="856" w:type="dxa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true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spacing w:line="333" w:lineRule="auto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setPrivacyCheckBox(String unCheckedImgPath, String checkedImgPath, boolean privacyState, int privacyCheckBoxWidth, int privacyCheckBoxHeight)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设置隐私条款选择框相关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0" w:after="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17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1"/>
        <w:gridCol w:w="1330"/>
        <w:gridCol w:w="3348"/>
        <w:gridCol w:w="268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11" w:type="dxa"/>
          </w:tcPr>
          <w:p>
            <w:pPr>
              <w:pStyle w:val="10"/>
              <w:spacing w:before="71"/>
              <w:ind w:left="1164" w:right="114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30" w:type="dxa"/>
          </w:tcPr>
          <w:p>
            <w:pPr>
              <w:pStyle w:val="10"/>
              <w:spacing w:before="71"/>
              <w:ind w:left="216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3348" w:type="dxa"/>
          </w:tcPr>
          <w:p>
            <w:pPr>
              <w:pStyle w:val="10"/>
              <w:spacing w:before="71"/>
              <w:ind w:left="1432" w:right="141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683" w:type="dxa"/>
          </w:tcPr>
          <w:p>
            <w:pPr>
              <w:pStyle w:val="10"/>
              <w:spacing w:before="71"/>
              <w:ind w:left="986" w:right="97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11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unCheckedImgPath</w:t>
            </w:r>
          </w:p>
        </w:tc>
        <w:tc>
          <w:tcPr>
            <w:tcW w:w="1330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348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设置未选中下按钮的图片地址</w:t>
            </w:r>
          </w:p>
        </w:tc>
        <w:tc>
          <w:tcPr>
            <w:tcW w:w="26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gt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one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login_unchecked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11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checkedImgPath</w:t>
            </w:r>
          </w:p>
        </w:tc>
        <w:tc>
          <w:tcPr>
            <w:tcW w:w="1330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348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设置选中下按钮的图片地址</w:t>
            </w:r>
          </w:p>
        </w:tc>
        <w:tc>
          <w:tcPr>
            <w:tcW w:w="268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gt</w:t>
            </w:r>
            <w:r>
              <w:rPr>
                <w:rFonts w:hint="eastAsia" w:ascii="微软雅黑" w:hAnsi="微软雅黑" w:eastAsia="微软雅黑" w:cs="微软雅黑"/>
                <w:i/>
                <w:sz w:val="22"/>
              </w:rPr>
              <w:t>one</w:t>
            </w:r>
            <w:r>
              <w:rPr>
                <w:rFonts w:hint="eastAsia" w:ascii="微软雅黑" w:hAnsi="微软雅黑" w:eastAsia="微软雅黑" w:cs="微软雅黑"/>
                <w:sz w:val="22"/>
              </w:rPr>
              <w:t>login_checked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11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privacyState</w:t>
            </w:r>
          </w:p>
        </w:tc>
        <w:tc>
          <w:tcPr>
            <w:tcW w:w="1330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3348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设置选择框是否默认选中</w:t>
            </w:r>
          </w:p>
        </w:tc>
        <w:tc>
          <w:tcPr>
            <w:tcW w:w="26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true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11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privacyCheckBoxWidth</w:t>
            </w:r>
          </w:p>
        </w:tc>
        <w:tc>
          <w:tcPr>
            <w:tcW w:w="1330" w:type="dxa"/>
            <w:shd w:val="clear" w:color="auto" w:fill="F8F8F8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348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选择框图片宽度</w:t>
            </w:r>
          </w:p>
        </w:tc>
        <w:tc>
          <w:tcPr>
            <w:tcW w:w="268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9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11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privacyCheckBoxHeight</w:t>
            </w:r>
          </w:p>
        </w:tc>
        <w:tc>
          <w:tcPr>
            <w:tcW w:w="1330" w:type="dxa"/>
          </w:tcPr>
          <w:p>
            <w:pPr>
              <w:pStyle w:val="10"/>
              <w:ind w:left="216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348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选择框图片⾼高度</w:t>
            </w:r>
          </w:p>
        </w:tc>
        <w:tc>
          <w:tcPr>
            <w:tcW w:w="268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9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setPrivacyClauseView(int baseClauseColor, int color, int privacyClauseTextSize)</w: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设置隐私条款字体相关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960" w:right="500" w:bottom="280" w:left="500" w:header="720" w:footer="720" w:gutter="0"/>
        </w:sectPr>
      </w:pPr>
    </w:p>
    <w:tbl>
      <w:tblPr>
        <w:tblStyle w:val="7"/>
        <w:tblW w:w="8900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1330"/>
        <w:gridCol w:w="3124"/>
        <w:gridCol w:w="175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2691" w:type="dxa"/>
          </w:tcPr>
          <w:p>
            <w:pPr>
              <w:pStyle w:val="10"/>
              <w:spacing w:before="71"/>
              <w:ind w:left="1102" w:right="108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30" w:type="dxa"/>
          </w:tcPr>
          <w:p>
            <w:pPr>
              <w:pStyle w:val="10"/>
              <w:spacing w:before="71"/>
              <w:ind w:left="21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3124" w:type="dxa"/>
          </w:tcPr>
          <w:p>
            <w:pPr>
              <w:pStyle w:val="10"/>
              <w:spacing w:before="71"/>
              <w:ind w:left="1316" w:right="130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755" w:type="dxa"/>
          </w:tcPr>
          <w:p>
            <w:pPr>
              <w:pStyle w:val="10"/>
              <w:spacing w:before="71"/>
              <w:ind w:left="534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2691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baseClauseColor</w:t>
            </w:r>
          </w:p>
        </w:tc>
        <w:tc>
          <w:tcPr>
            <w:tcW w:w="1330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124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设置隐私条款基础文字颜色</w:t>
            </w:r>
          </w:p>
        </w:tc>
        <w:tc>
          <w:tcPr>
            <w:tcW w:w="1755" w:type="dxa"/>
          </w:tcPr>
          <w:p>
            <w:pPr>
              <w:pStyle w:val="10"/>
              <w:ind w:left="209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0xFFA8A8A8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2691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color</w:t>
            </w:r>
          </w:p>
        </w:tc>
        <w:tc>
          <w:tcPr>
            <w:tcW w:w="1330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124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设置隐私条款协议文字颜色</w:t>
            </w:r>
          </w:p>
        </w:tc>
        <w:tc>
          <w:tcPr>
            <w:tcW w:w="1755" w:type="dxa"/>
            <w:shd w:val="clear" w:color="auto" w:fill="F8F8F8"/>
          </w:tcPr>
          <w:p>
            <w:pPr>
              <w:pStyle w:val="10"/>
              <w:ind w:left="209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0xFF3973FF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</w:tblPrEx>
        <w:trPr>
          <w:trHeight w:val="540" w:hRule="atLeast"/>
        </w:trPr>
        <w:tc>
          <w:tcPr>
            <w:tcW w:w="2691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privacyClauseTextSize</w:t>
            </w:r>
          </w:p>
        </w:tc>
        <w:tc>
          <w:tcPr>
            <w:tcW w:w="1330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124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设置隐私条款字体大小</w:t>
            </w:r>
          </w:p>
        </w:tc>
        <w:tc>
          <w:tcPr>
            <w:tcW w:w="1755" w:type="dxa"/>
          </w:tcPr>
          <w:p>
            <w:pPr>
              <w:pStyle w:val="10"/>
              <w:ind w:left="209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10</w:t>
            </w:r>
          </w:p>
        </w:tc>
      </w:tr>
    </w:tbl>
    <w:p>
      <w:pPr>
        <w:pStyle w:val="5"/>
        <w:spacing w:before="1"/>
        <w:rPr>
          <w:rFonts w:hint="eastAsia" w:ascii="微软雅黑" w:hAnsi="微软雅黑" w:eastAsia="微软雅黑" w:cs="微软雅黑"/>
          <w:sz w:val="17"/>
        </w:rPr>
      </w:pPr>
    </w:p>
    <w:p>
      <w:pPr>
        <w:pStyle w:val="5"/>
        <w:spacing w:before="67" w:line="333" w:lineRule="auto"/>
        <w:ind w:left="108" w:right="25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setPrivacyTextView(String privacyTextViewTv1, String privacyTextViewTv2, String privacyTextViewTv3, String privacyTextViewTv4)</w:t>
      </w:r>
    </w:p>
    <w:p>
      <w:pPr>
        <w:spacing w:before="3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设置除了隐私条款其他的字体相关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910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2"/>
        <w:gridCol w:w="1335"/>
        <w:gridCol w:w="2325"/>
        <w:gridCol w:w="267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72" w:type="dxa"/>
          </w:tcPr>
          <w:p>
            <w:pPr>
              <w:pStyle w:val="10"/>
              <w:spacing w:before="71"/>
              <w:ind w:left="198" w:right="183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35" w:type="dxa"/>
          </w:tcPr>
          <w:p>
            <w:pPr>
              <w:pStyle w:val="10"/>
              <w:spacing w:before="7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2325" w:type="dxa"/>
          </w:tcPr>
          <w:p>
            <w:pPr>
              <w:pStyle w:val="10"/>
              <w:spacing w:before="71"/>
              <w:ind w:left="154" w:right="14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670" w:type="dxa"/>
          </w:tcPr>
          <w:p>
            <w:pPr>
              <w:pStyle w:val="10"/>
              <w:spacing w:before="71"/>
              <w:ind w:left="203" w:right="19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72" w:type="dxa"/>
          </w:tcPr>
          <w:p>
            <w:pPr>
              <w:pStyle w:val="10"/>
              <w:ind w:left="198" w:right="18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privacyTextViewTv1</w:t>
            </w:r>
          </w:p>
        </w:tc>
        <w:tc>
          <w:tcPr>
            <w:tcW w:w="133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25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设置隐私条款文字1</w:t>
            </w:r>
          </w:p>
        </w:tc>
        <w:tc>
          <w:tcPr>
            <w:tcW w:w="2670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登录即同意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72" w:type="dxa"/>
            <w:shd w:val="clear" w:color="auto" w:fill="F8F8F8"/>
          </w:tcPr>
          <w:p>
            <w:pPr>
              <w:pStyle w:val="10"/>
              <w:ind w:left="198" w:right="18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privacyTextViewTv2</w:t>
            </w:r>
          </w:p>
        </w:tc>
        <w:tc>
          <w:tcPr>
            <w:tcW w:w="1335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25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设置隐私条款文字2</w:t>
            </w:r>
          </w:p>
        </w:tc>
        <w:tc>
          <w:tcPr>
            <w:tcW w:w="2670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72" w:type="dxa"/>
          </w:tcPr>
          <w:p>
            <w:pPr>
              <w:pStyle w:val="10"/>
              <w:ind w:left="198" w:right="18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privacyTextViewTv3</w:t>
            </w:r>
          </w:p>
        </w:tc>
        <w:tc>
          <w:tcPr>
            <w:tcW w:w="133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25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设置隐私条款文字3</w:t>
            </w:r>
          </w:p>
        </w:tc>
        <w:tc>
          <w:tcPr>
            <w:tcW w:w="2670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772" w:type="dxa"/>
            <w:shd w:val="clear" w:color="auto" w:fill="F8F8F8"/>
          </w:tcPr>
          <w:p>
            <w:pPr>
              <w:pStyle w:val="10"/>
              <w:ind w:left="198" w:right="183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privacyTextViewTv4</w:t>
            </w:r>
          </w:p>
        </w:tc>
        <w:tc>
          <w:tcPr>
            <w:tcW w:w="1335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25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设置隐私条款文字4</w:t>
            </w:r>
          </w:p>
        </w:tc>
        <w:tc>
          <w:tcPr>
            <w:tcW w:w="2670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95"/>
                <w:sz w:val="22"/>
              </w:rPr>
              <w:t>并使⽤用本机号码登录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08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setPrivacyClauseViewTypeface(Typeface privacyClauseBaseTextViewTypeface,Typeface privacyClauseTextViewTypeface)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设置隐私栏</w:t>
      </w:r>
      <w:del w:id="32" w:author="Ms.凯瑟琳" w:date="2019-10-12T11:48:49Z">
        <w:r>
          <w:rPr>
            <w:rFonts w:hint="eastAsia" w:ascii="微软雅黑" w:hAnsi="微软雅黑" w:eastAsia="微软雅黑" w:cs="微软雅黑"/>
            <w:sz w:val="22"/>
          </w:rPr>
          <w:delText>⽂</w:delText>
        </w:r>
      </w:del>
      <w:r>
        <w:rPr>
          <w:rFonts w:hint="eastAsia" w:ascii="微软雅黑" w:hAnsi="微软雅黑" w:eastAsia="微软雅黑" w:cs="微软雅黑"/>
          <w:sz w:val="22"/>
        </w:rPr>
        <w:t>文字的字体相关</w:t>
      </w:r>
    </w:p>
    <w:p>
      <w:pPr>
        <w:pStyle w:val="5"/>
        <w:spacing w:before="9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5"/>
        <w:spacing w:before="39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0" w:after="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10665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6"/>
        <w:gridCol w:w="1345"/>
        <w:gridCol w:w="2770"/>
        <w:gridCol w:w="239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156" w:type="dxa"/>
          </w:tcPr>
          <w:p>
            <w:pPr>
              <w:pStyle w:val="10"/>
              <w:spacing w:before="71"/>
              <w:ind w:left="1835" w:right="182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45" w:type="dxa"/>
          </w:tcPr>
          <w:p>
            <w:pPr>
              <w:pStyle w:val="10"/>
              <w:spacing w:before="71"/>
              <w:ind w:left="192" w:right="18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2770" w:type="dxa"/>
          </w:tcPr>
          <w:p>
            <w:pPr>
              <w:pStyle w:val="10"/>
              <w:spacing w:before="71"/>
              <w:ind w:left="164" w:right="15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2394" w:type="dxa"/>
          </w:tcPr>
          <w:p>
            <w:pPr>
              <w:pStyle w:val="10"/>
              <w:spacing w:before="71"/>
              <w:ind w:left="190" w:right="17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4156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privacyClauseBaseTextViewTypeface</w:t>
            </w:r>
          </w:p>
        </w:tc>
        <w:tc>
          <w:tcPr>
            <w:tcW w:w="1345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191" w:right="18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2770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隐私栏基础的文字的字体</w:t>
            </w:r>
          </w:p>
        </w:tc>
        <w:tc>
          <w:tcPr>
            <w:tcW w:w="2394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190" w:right="175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156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privacyClauseTextViewTypeface</w:t>
            </w:r>
          </w:p>
        </w:tc>
        <w:tc>
          <w:tcPr>
            <w:tcW w:w="1345" w:type="dxa"/>
            <w:shd w:val="clear" w:color="auto" w:fill="F8F8F8"/>
          </w:tcPr>
          <w:p>
            <w:pPr>
              <w:pStyle w:val="10"/>
              <w:ind w:left="191" w:right="18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</w:t>
            </w:r>
          </w:p>
        </w:tc>
        <w:tc>
          <w:tcPr>
            <w:tcW w:w="2770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隐私条款的文字的字体</w:t>
            </w:r>
          </w:p>
        </w:tc>
        <w:tc>
          <w:tcPr>
            <w:tcW w:w="2394" w:type="dxa"/>
            <w:shd w:val="clear" w:color="auto" w:fill="F8F8F8"/>
          </w:tcPr>
          <w:p>
            <w:pPr>
              <w:pStyle w:val="10"/>
              <w:ind w:left="190" w:right="175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Typeface.DEFAULT</w:t>
            </w:r>
          </w:p>
        </w:tc>
      </w:tr>
    </w:tbl>
    <w:p>
      <w:pPr>
        <w:pStyle w:val="5"/>
        <w:spacing w:before="14"/>
        <w:rPr>
          <w:rFonts w:hint="eastAsia" w:ascii="微软雅黑" w:hAnsi="微软雅黑" w:eastAsia="微软雅黑" w:cs="微软雅黑"/>
          <w:sz w:val="20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08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setPrivacyClauseText(String clauseNameOne, String clauseUrlOne, String clauseNameTwo, String clauseUrlTwo, String clauseNameThree, String clauseUrlThree)</w:t>
      </w:r>
    </w:p>
    <w:p>
      <w:pPr>
        <w:spacing w:before="4" w:line="240" w:lineRule="auto"/>
        <w:rPr>
          <w:rFonts w:hint="eastAsia" w:ascii="微软雅黑" w:hAnsi="微软雅黑" w:eastAsia="微软雅黑" w:cs="微软雅黑"/>
          <w:b/>
          <w:sz w:val="11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设置开发者隐私条款相关。</w:t>
      </w: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自定义隐私条款顺序。按顺序设置，当有条款名称与条款URL一起为空时，则使用默认的运营商隐私条款。否则按照顺序排列，自定义隐私条款最多只能两个。</w:t>
      </w:r>
    </w:p>
    <w:p>
      <w:pPr>
        <w:spacing w:after="0" w:line="220" w:lineRule="auto"/>
        <w:jc w:val="left"/>
        <w:rPr>
          <w:rFonts w:hint="eastAsia" w:ascii="微软雅黑" w:hAnsi="微软雅黑" w:eastAsia="微软雅黑" w:cs="微软雅黑"/>
          <w:sz w:val="22"/>
        </w:rPr>
        <w:sectPr>
          <w:pgSz w:w="11900" w:h="16840"/>
          <w:pgMar w:top="1000" w:right="500" w:bottom="280" w:left="500" w:header="720" w:footer="720" w:gutter="0"/>
        </w:sectPr>
      </w:pPr>
    </w:p>
    <w:p>
      <w:pPr>
        <w:pStyle w:val="5"/>
        <w:spacing w:before="17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777777"/>
        </w:rPr>
        <w:t>参数说明</w:t>
      </w:r>
    </w:p>
    <w:p>
      <w:pPr>
        <w:pStyle w:val="5"/>
        <w:spacing w:before="10" w:after="1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704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6"/>
        <w:gridCol w:w="1329"/>
        <w:gridCol w:w="2346"/>
        <w:gridCol w:w="110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</w:tcPr>
          <w:p>
            <w:pPr>
              <w:pStyle w:val="10"/>
              <w:spacing w:before="71"/>
              <w:ind w:left="890" w:right="87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329" w:type="dxa"/>
          </w:tcPr>
          <w:p>
            <w:pPr>
              <w:pStyle w:val="10"/>
              <w:spacing w:before="71"/>
              <w:ind w:left="212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参数类型</w:t>
            </w:r>
          </w:p>
        </w:tc>
        <w:tc>
          <w:tcPr>
            <w:tcW w:w="2346" w:type="dxa"/>
          </w:tcPr>
          <w:p>
            <w:pPr>
              <w:pStyle w:val="10"/>
              <w:spacing w:before="71"/>
              <w:ind w:left="210" w:right="19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  <w:tc>
          <w:tcPr>
            <w:tcW w:w="1105" w:type="dxa"/>
          </w:tcPr>
          <w:p>
            <w:pPr>
              <w:pStyle w:val="10"/>
              <w:spacing w:before="71"/>
              <w:ind w:left="218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默认值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clauseNameOne</w:t>
            </w:r>
          </w:p>
        </w:tc>
        <w:tc>
          <w:tcPr>
            <w:tcW w:w="1329" w:type="dxa"/>
          </w:tcPr>
          <w:p>
            <w:pPr>
              <w:pStyle w:val="1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46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设置隐私条款1名称</w:t>
            </w:r>
          </w:p>
        </w:tc>
        <w:tc>
          <w:tcPr>
            <w:tcW w:w="1105" w:type="dxa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null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clauseUrlOne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46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设置隐私条款1URL</w:t>
            </w:r>
          </w:p>
        </w:tc>
        <w:tc>
          <w:tcPr>
            <w:tcW w:w="1105" w:type="dxa"/>
            <w:shd w:val="clear" w:color="auto" w:fill="F8F8F8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null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clauseNameTwo</w:t>
            </w:r>
          </w:p>
        </w:tc>
        <w:tc>
          <w:tcPr>
            <w:tcW w:w="1329" w:type="dxa"/>
          </w:tcPr>
          <w:p>
            <w:pPr>
              <w:pStyle w:val="1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46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设置隐私条款2名称</w:t>
            </w:r>
          </w:p>
        </w:tc>
        <w:tc>
          <w:tcPr>
            <w:tcW w:w="1105" w:type="dxa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null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clauseUrlTwo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46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设置隐私条款2URL</w:t>
            </w:r>
          </w:p>
        </w:tc>
        <w:tc>
          <w:tcPr>
            <w:tcW w:w="1105" w:type="dxa"/>
            <w:shd w:val="clear" w:color="auto" w:fill="F8F8F8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null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clauseNameThree</w:t>
            </w:r>
          </w:p>
        </w:tc>
        <w:tc>
          <w:tcPr>
            <w:tcW w:w="1329" w:type="dxa"/>
          </w:tcPr>
          <w:p>
            <w:pPr>
              <w:pStyle w:val="1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46" w:type="dxa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设置隐私条款3名称</w:t>
            </w:r>
          </w:p>
        </w:tc>
        <w:tc>
          <w:tcPr>
            <w:tcW w:w="1105" w:type="dxa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null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66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clauseUrlThree</w:t>
            </w:r>
          </w:p>
        </w:tc>
        <w:tc>
          <w:tcPr>
            <w:tcW w:w="1329" w:type="dxa"/>
            <w:shd w:val="clear" w:color="auto" w:fill="F8F8F8"/>
          </w:tcPr>
          <w:p>
            <w:pPr>
              <w:pStyle w:val="1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346" w:type="dxa"/>
            <w:shd w:val="clear" w:color="auto" w:fill="F8F8F8"/>
          </w:tcPr>
          <w:p>
            <w:pPr>
              <w:pStyle w:val="10"/>
              <w:spacing w:before="86"/>
              <w:ind w:left="156" w:right="147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设置隐私条款3URL</w:t>
            </w:r>
          </w:p>
        </w:tc>
        <w:tc>
          <w:tcPr>
            <w:tcW w:w="1105" w:type="dxa"/>
            <w:shd w:val="clear" w:color="auto" w:fill="F8F8F8"/>
          </w:tcPr>
          <w:p>
            <w:pPr>
              <w:pStyle w:val="10"/>
              <w:ind w:left="218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null</w:t>
            </w:r>
          </w:p>
        </w:tc>
      </w:tr>
    </w:tbl>
    <w:p>
      <w:pPr>
        <w:pStyle w:val="5"/>
        <w:spacing w:before="5"/>
        <w:rPr>
          <w:rFonts w:hint="eastAsia" w:ascii="微软雅黑" w:hAnsi="微软雅黑" w:eastAsia="微软雅黑" w:cs="微软雅黑"/>
          <w:sz w:val="15"/>
        </w:rPr>
      </w:pPr>
    </w:p>
    <w:p>
      <w:pPr>
        <w:pStyle w:val="3"/>
        <w:spacing w:before="0" w:line="357" w:lineRule="auto"/>
        <w:ind w:right="562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AbstractOneLoginListener实现接</w:t>
      </w:r>
      <w:del w:id="33" w:author="Ms.凯瑟琳" w:date="2019-10-12T11:48:42Z">
        <w:r>
          <w:rPr>
            <w:rFonts w:hint="eastAsia" w:ascii="微软雅黑" w:hAnsi="微软雅黑" w:eastAsia="微软雅黑" w:cs="微软雅黑"/>
            <w:w w:val="90"/>
          </w:rPr>
          <w:delText>⼝</w:delText>
        </w:r>
      </w:del>
      <w:r>
        <w:rPr>
          <w:rFonts w:hint="eastAsia" w:ascii="微软雅黑" w:hAnsi="微软雅黑" w:eastAsia="微软雅黑" w:cs="微软雅黑"/>
          <w:w w:val="90"/>
        </w:rPr>
        <w:t>口</w:t>
      </w:r>
      <w:r>
        <w:rPr>
          <w:rFonts w:hint="eastAsia" w:ascii="微软雅黑" w:hAnsi="微软雅黑" w:eastAsia="微软雅黑" w:cs="微软雅黑"/>
        </w:rPr>
        <w:t>回调</w:t>
      </w:r>
    </w:p>
    <w:p>
      <w:pPr>
        <w:spacing w:before="3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del w:id="34" w:author="Ms.凯瑟琳" w:date="2019-10-12T11:48:40Z">
        <w:r>
          <w:rPr>
            <w:rFonts w:hint="eastAsia" w:ascii="微软雅黑" w:hAnsi="微软雅黑" w:eastAsia="微软雅黑" w:cs="微软雅黑"/>
            <w:b/>
            <w:w w:val="90"/>
            <w:sz w:val="25"/>
          </w:rPr>
          <w:delText>⽅</w:delText>
        </w:r>
      </w:del>
      <w:r>
        <w:rPr>
          <w:rFonts w:hint="eastAsia" w:ascii="微软雅黑" w:hAnsi="微软雅黑" w:eastAsia="微软雅黑" w:cs="微软雅黑"/>
          <w:b/>
          <w:w w:val="90"/>
          <w:sz w:val="25"/>
        </w:rPr>
        <w:t>方法说明</w: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10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整个流程的结果返回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635" r="16510" b="6350"/>
                <wp:wrapTopAndBottom/>
                <wp:docPr id="257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8"/>
                          <a:chExt cx="10683" cy="529"/>
                        </a:xfrm>
                      </wpg:grpSpPr>
                      <wps:wsp>
                        <wps:cNvPr id="254" name="任意多边形 110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5"/>
                                </a:lnTo>
                                <a:lnTo>
                                  <a:pt x="49" y="479"/>
                                </a:lnTo>
                                <a:lnTo>
                                  <a:pt x="42" y="468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3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8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5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5" name="任意多边形 111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6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6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6" name="文本框 112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onResult(JSONObject jsonObject)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9" o:spid="_x0000_s1026" o:spt="203" style="position:absolute;left:0pt;margin-left:30.4pt;margin-top:10.85pt;height:26.45pt;width:534.15pt;mso-position-horizontal-relative:page;mso-wrap-distance-bottom:0pt;mso-wrap-distance-top:0pt;z-index:-251610112;mso-width-relative:page;mso-height-relative:page;" coordorigin="609,218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N22B73ZAAAACQEAAA8AAAAAAAAAAQAgAAAAIgAAAGRycy9kb3ducmV2LnhtbFBL&#10;AQIUABQAAAAIAIdO4kCRAS0yoQQAAL0SAAAOAAAAAAAAAAEAIAAAACgBAABkcnMvZTJvRG9jLnht&#10;bFBLBQYAAAAABgAGAFkBAAA7CAAAAAA=&#10;">
                <o:lock v:ext="edit" aspectratio="f"/>
                <v:shape id="任意多边形 110" o:spid="_x0000_s1026" o:spt="100" style="position:absolute;left:608;top:217;height:529;width:10683;" fillcolor="#CCCCCC" filled="t" stroked="f" coordsize="10683,529" o:gfxdata="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w3sb4A&#10;AADcAAAADwAAAAAAAAABACAAAAAiAAAAZHJzL2Rvd25yZXYueG1sUEsBAhQAFAAAAAgAh07iQDMv&#10;BZ47AAAAOQAAABAAAAAAAAAAAQAgAAAADQEAAGRycy9zaGFwZXhtbC54bWxQSwUGAAAAAAYABgBb&#10;AQAAtwMAAAAA&#10;" path="m10634,0l48,0,29,3,14,14,3,29,0,48,0,480,3,499,14,514,29,524,48,528,10634,528,10653,524,10668,514,10679,499,10681,488,72,488,59,485,49,479,42,468,40,456,40,72,42,59,49,49,59,42,72,40,10681,40,10679,29,10668,14,10653,3,10634,0xm10681,40l10610,40,10623,42,10633,49,10640,59,10642,72,10642,456,10640,468,10633,479,10623,485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11" o:spid="_x0000_s1026" o:spt="100" style="position:absolute;left:624;top:233;height:497;width:10651;" fillcolor="#F8F8F8" filled="t" stroked="f" coordsize="10651,497" o:gfxdata="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dq0S/&#10;AAAA3AAAAA8AAAAAAAAAAQAgAAAAIgAAAGRycy9kb3ducmV2LnhtbFBLAQIUABQAAAAIAIdO4kAz&#10;LwWeOwAAADkAAAAQAAAAAAAAAAEAIAAAAA4BAABkcnMvc2hhcGV4bWwueG1sUEsFBgAAAAAGAAYA&#10;WwEAALgDAAAAAA==&#10;" path="m10618,0l32,0,19,2,9,9,2,19,0,32,0,464,2,476,9,487,19,494,32,496,10618,496,10631,494,10641,487,10648,476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12" o:spid="_x0000_s1026" o:spt="202" type="#_x0000_t202" style="position:absolute;left:608;top:217;height:529;width:10683;" filled="f" stroked="f" coordsize="21600,21600" o:gfxdata="UEsDBAoAAAAAAIdO4kAAAAAAAAAAAAAAAAAEAAAAZHJzL1BLAwQUAAAACACHTuJAj7Ml7L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Ml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onResult(JSONObject jsonObject)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105"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526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1770"/>
        <w:gridCol w:w="169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97" w:type="dxa"/>
          </w:tcPr>
          <w:p>
            <w:pPr>
              <w:pStyle w:val="10"/>
              <w:spacing w:before="71"/>
              <w:ind w:left="203" w:right="185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770" w:type="dxa"/>
          </w:tcPr>
          <w:p>
            <w:pPr>
              <w:pStyle w:val="10"/>
              <w:spacing w:before="71"/>
              <w:ind w:left="207" w:right="19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1695" w:type="dxa"/>
          </w:tcPr>
          <w:p>
            <w:pPr>
              <w:pStyle w:val="10"/>
              <w:spacing w:before="71"/>
              <w:ind w:left="201" w:right="18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97" w:type="dxa"/>
          </w:tcPr>
          <w:p>
            <w:pPr>
              <w:pStyle w:val="10"/>
              <w:ind w:left="203" w:right="186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jsonObject</w:t>
            </w:r>
          </w:p>
        </w:tc>
        <w:tc>
          <w:tcPr>
            <w:tcW w:w="1770" w:type="dxa"/>
          </w:tcPr>
          <w:p>
            <w:pPr>
              <w:pStyle w:val="10"/>
              <w:ind w:left="207" w:right="191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JSONObject</w:t>
            </w:r>
          </w:p>
        </w:tc>
        <w:tc>
          <w:tcPr>
            <w:tcW w:w="1695" w:type="dxa"/>
          </w:tcPr>
          <w:p>
            <w:pPr>
              <w:pStyle w:val="10"/>
              <w:spacing w:before="86"/>
              <w:ind w:left="201" w:right="189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错误信息</w:t>
            </w:r>
          </w:p>
        </w:tc>
      </w:tr>
    </w:tbl>
    <w:p>
      <w:pPr>
        <w:pStyle w:val="5"/>
        <w:spacing w:before="12"/>
        <w:rPr>
          <w:rFonts w:hint="eastAsia" w:ascii="微软雅黑" w:hAnsi="微软雅黑" w:eastAsia="微软雅黑" w:cs="微软雅黑"/>
          <w:sz w:val="16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jsonObject的参数说明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sz w:val="9"/>
        </w:rPr>
      </w:pPr>
    </w:p>
    <w:p>
      <w:pPr>
        <w:spacing w:before="54"/>
        <w:ind w:left="412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38735</wp:posOffset>
                </wp:positionV>
                <wp:extent cx="0" cy="223520"/>
                <wp:effectExtent l="20320" t="0" r="36830" b="5080"/>
                <wp:wrapNone/>
                <wp:docPr id="258" name="直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40681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3" o:spid="_x0000_s1026" o:spt="20" style="position:absolute;left:0pt;margin-left:32pt;margin-top:3.05pt;height:17.6pt;width:0pt;mso-position-horizontal-relative:page;z-index:251707392;mso-width-relative:page;mso-height-relative:page;" filled="f" stroked="t" coordsize="21600,21600" o:gfxdata="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KEqAz0gAAAAYBAAAPAAAAAAAAAAEAIAAAACIAAABk&#10;cnMvZG93bnJldi54bWxQSwECFAAUAAAACACHTuJAC80a7tMBAACRAwAADgAAAAAAAAABACAAAAAh&#10;AQAAZHJzL2Uyb0RvYy54bWxQSwUGAAAAAAYABgBZAQAAZgUAAAAA&#10;">
                <v:fill on="f" focussize="0,0"/>
                <v:stroke weight="3.20322834645669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777777"/>
          <w:sz w:val="22"/>
        </w:rPr>
        <w:t>取号成功</w:t>
      </w:r>
    </w:p>
    <w:p>
      <w:pPr>
        <w:spacing w:after="0"/>
        <w:jc w:val="left"/>
        <w:rPr>
          <w:rFonts w:hint="eastAsia" w:ascii="微软雅黑" w:hAnsi="微软雅黑" w:eastAsia="微软雅黑" w:cs="微软雅黑"/>
          <w:sz w:val="22"/>
        </w:rPr>
        <w:sectPr>
          <w:pgSz w:w="11900" w:h="16840"/>
          <w:pgMar w:top="960" w:right="500" w:bottom="280" w:left="500" w:header="720" w:footer="720" w:gutter="0"/>
        </w:sectPr>
      </w:pPr>
    </w:p>
    <w:tbl>
      <w:tblPr>
        <w:tblStyle w:val="7"/>
        <w:tblW w:w="7279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881"/>
        <w:gridCol w:w="1017"/>
        <w:gridCol w:w="307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71"/>
              <w:ind w:left="799" w:right="78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参数名</w:t>
            </w:r>
          </w:p>
        </w:tc>
        <w:tc>
          <w:tcPr>
            <w:tcW w:w="881" w:type="dxa"/>
          </w:tcPr>
          <w:p>
            <w:pPr>
              <w:pStyle w:val="10"/>
              <w:spacing w:before="71"/>
              <w:ind w:left="21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必须</w:t>
            </w:r>
          </w:p>
        </w:tc>
        <w:tc>
          <w:tcPr>
            <w:tcW w:w="1017" w:type="dxa"/>
          </w:tcPr>
          <w:p>
            <w:pPr>
              <w:pStyle w:val="10"/>
              <w:spacing w:before="71"/>
              <w:ind w:left="280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3075" w:type="dxa"/>
          </w:tcPr>
          <w:p>
            <w:pPr>
              <w:pStyle w:val="10"/>
              <w:spacing w:before="71"/>
              <w:ind w:left="1293" w:right="128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35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36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msg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运营商返回的状态信息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37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38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process_id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流水号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39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40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app_id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del w:id="41" w:author="Ms.凯瑟琳" w:date="2019-10-11T17:33:11Z">
              <w:r>
                <w:rPr>
                  <w:rFonts w:hint="eastAsia" w:ascii="微软雅黑" w:hAnsi="微软雅黑" w:eastAsia="微软雅黑" w:cs="微软雅黑"/>
                  <w:sz w:val="22"/>
                </w:rPr>
                <w:delText>极</w:delText>
              </w:r>
            </w:del>
            <w:del w:id="42" w:author="Ms.凯瑟琳" w:date="2019-10-11T17:33:10Z">
              <w:r>
                <w:rPr>
                  <w:rFonts w:hint="eastAsia" w:ascii="微软雅黑" w:hAnsi="微软雅黑" w:eastAsia="微软雅黑" w:cs="微软雅黑"/>
                  <w:sz w:val="22"/>
                </w:rPr>
                <w:delText>验</w:delText>
              </w:r>
            </w:del>
            <w:r>
              <w:rPr>
                <w:rFonts w:hint="eastAsia" w:ascii="微软雅黑" w:hAnsi="微软雅黑" w:eastAsia="微软雅黑" w:cs="微软雅黑"/>
                <w:sz w:val="22"/>
              </w:rPr>
              <w:t>后台配置唯一id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43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44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operatorType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客户端获取的运营商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45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46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clienttype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客户端,1表示Android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47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48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sdk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sdk的版本号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49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50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status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30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状态码,状态码为200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51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52" w:author="Ms.凯瑟琳" w:date="2019-10-12T11:36:39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token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017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30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运营商返回的accessToken</w:t>
            </w:r>
          </w:p>
        </w:tc>
      </w:tr>
    </w:tbl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0960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ge">
                  <wp:posOffset>1351915</wp:posOffset>
                </wp:positionV>
                <wp:extent cx="1464945" cy="356235"/>
                <wp:effectExtent l="635" t="0" r="1270" b="5715"/>
                <wp:wrapNone/>
                <wp:docPr id="65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2129"/>
                          <a:chExt cx="2307" cy="561"/>
                        </a:xfrm>
                      </wpg:grpSpPr>
                      <wps:wsp>
                        <wps:cNvPr id="63" name="矩形 115"/>
                        <wps:cNvSpPr/>
                        <wps:spPr>
                          <a:xfrm>
                            <a:off x="616" y="2129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4" name="任意多边形 116"/>
                        <wps:cNvSpPr/>
                        <wps:spPr>
                          <a:xfrm>
                            <a:off x="864" y="2265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489" y="289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6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1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3"/>
                                </a:lnTo>
                                <a:lnTo>
                                  <a:pt x="1525" y="273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1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30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" o:spid="_x0000_s1026" o:spt="203" style="position:absolute;left:0pt;margin-left:30.8pt;margin-top:106.45pt;height:28.05pt;width:115.35pt;mso-position-horizontal-relative:page;mso-position-vertical-relative:page;z-index:-254955520;mso-width-relative:page;mso-height-relative:page;" coordorigin="617,2129" coordsize="2307,561" o:gfxdata="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IZc/PXaAAAA&#10;CgEAAA8AAAAAAAAAAQAgAAAAIgAAAGRycy9kb3ducmV2LnhtbFBLAQIUABQAAAAIAIdO4kCiC9tM&#10;4wMAAF8NAAAOAAAAAAAAAAEAIAAAACkBAABkcnMvZTJvRG9jLnhtbFBLBQYAAAAABgAGAFkBAAB+&#10;BwAAAAA=&#10;">
                <o:lock v:ext="edit" aspectratio="f"/>
                <v:rect id="矩形 115" o:spid="_x0000_s1026" o:spt="1" style="position:absolute;left:616;top:2129;height:561;width:2307;" fillcolor="#F8F8F8" filled="t" stroked="f" coordsize="21600,21600" o:gfxdata="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FEz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116" o:spid="_x0000_s1026" o:spt="100" style="position:absolute;left:864;top:2265;height:289;width:1538;" fillcolor="#EAEAEA" filled="t" stroked="f" coordsize="1538,289" o:gfxdata="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azaMvQAA&#10;ANsAAAAPAAAAAAAAAAEAIAAAACIAAABkcnMvZG93bnJldi54bWxQSwECFAAUAAAACACHTuJAMy8F&#10;njsAAAA5AAAAEAAAAAAAAAABACAAAAAMAQAAZHJzL3NoYXBleG1sLnhtbFBLBQYAAAAABgAGAFsB&#10;AAC2AwAAAAA=&#10;" path="m1489,0l48,0,29,4,14,14,4,30,0,48,0,241,4,259,14,274,29,285,48,289,1489,289,1508,285,1523,274,1525,273,48,273,35,270,25,263,18,253,16,241,16,48,18,36,25,26,35,19,48,16,1525,16,1523,14,1508,4,1489,0xm1525,16l1489,16,1502,19,1512,26,1519,36,1521,48,1521,241,1519,253,1512,263,1502,270,1489,273,1525,273,1534,259,1537,241,1537,48,1534,30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1984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ge">
                  <wp:posOffset>2063750</wp:posOffset>
                </wp:positionV>
                <wp:extent cx="1464945" cy="356235"/>
                <wp:effectExtent l="635" t="0" r="1270" b="5715"/>
                <wp:wrapNone/>
                <wp:docPr id="68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3250"/>
                          <a:chExt cx="2307" cy="561"/>
                        </a:xfrm>
                      </wpg:grpSpPr>
                      <wps:wsp>
                        <wps:cNvPr id="66" name="矩形 118"/>
                        <wps:cNvSpPr/>
                        <wps:spPr>
                          <a:xfrm>
                            <a:off x="616" y="3250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7" name="任意多边形 119"/>
                        <wps:cNvSpPr/>
                        <wps:spPr>
                          <a:xfrm>
                            <a:off x="864" y="3386"/>
                            <a:ext cx="1810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0" h="289">
                                <a:moveTo>
                                  <a:pt x="1762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762" y="289"/>
                                </a:lnTo>
                                <a:lnTo>
                                  <a:pt x="1780" y="285"/>
                                </a:lnTo>
                                <a:lnTo>
                                  <a:pt x="1796" y="275"/>
                                </a:lnTo>
                                <a:lnTo>
                                  <a:pt x="1797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797" y="16"/>
                                </a:lnTo>
                                <a:lnTo>
                                  <a:pt x="1796" y="14"/>
                                </a:lnTo>
                                <a:lnTo>
                                  <a:pt x="1780" y="4"/>
                                </a:lnTo>
                                <a:lnTo>
                                  <a:pt x="1762" y="0"/>
                                </a:lnTo>
                                <a:close/>
                                <a:moveTo>
                                  <a:pt x="1797" y="16"/>
                                </a:moveTo>
                                <a:lnTo>
                                  <a:pt x="1762" y="16"/>
                                </a:lnTo>
                                <a:lnTo>
                                  <a:pt x="1774" y="19"/>
                                </a:lnTo>
                                <a:lnTo>
                                  <a:pt x="1784" y="26"/>
                                </a:lnTo>
                                <a:lnTo>
                                  <a:pt x="1791" y="36"/>
                                </a:lnTo>
                                <a:lnTo>
                                  <a:pt x="1794" y="48"/>
                                </a:lnTo>
                                <a:lnTo>
                                  <a:pt x="1794" y="241"/>
                                </a:lnTo>
                                <a:lnTo>
                                  <a:pt x="1791" y="253"/>
                                </a:lnTo>
                                <a:lnTo>
                                  <a:pt x="1784" y="263"/>
                                </a:lnTo>
                                <a:lnTo>
                                  <a:pt x="1774" y="270"/>
                                </a:lnTo>
                                <a:lnTo>
                                  <a:pt x="1762" y="273"/>
                                </a:lnTo>
                                <a:lnTo>
                                  <a:pt x="1797" y="273"/>
                                </a:lnTo>
                                <a:lnTo>
                                  <a:pt x="1806" y="259"/>
                                </a:lnTo>
                                <a:lnTo>
                                  <a:pt x="1810" y="241"/>
                                </a:lnTo>
                                <a:lnTo>
                                  <a:pt x="1810" y="48"/>
                                </a:lnTo>
                                <a:lnTo>
                                  <a:pt x="1806" y="30"/>
                                </a:lnTo>
                                <a:lnTo>
                                  <a:pt x="179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7" o:spid="_x0000_s1026" o:spt="203" style="position:absolute;left:0pt;margin-left:30.8pt;margin-top:162.5pt;height:28.05pt;width:115.35pt;mso-position-horizontal-relative:page;mso-position-vertical-relative:page;z-index:-254954496;mso-width-relative:page;mso-height-relative:page;" coordorigin="617,3250" coordsize="2307,561" o:gfxdata="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Dtq/NN2QAAAAoBAAAPAAAAAAAAAAEA&#10;IAAAACIAAABkcnMvZG93bnJldi54bWxQSwECFAAUAAAACACHTuJAQoOpLNYDAABfDQAADgAAAAAA&#10;AAABACAAAAAoAQAAZHJzL2Uyb0RvYy54bWxQSwUGAAAAAAYABgBZAQAAcAcAAAAA&#10;">
                <o:lock v:ext="edit" aspectratio="f"/>
                <v:rect id="矩形 118" o:spid="_x0000_s1026" o:spt="1" style="position:absolute;left:616;top:3250;height:561;width:2307;" fillcolor="#F8F8F8" filled="t" stroked="f" coordsize="21600,21600" o:gfxdata="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bnV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119" o:spid="_x0000_s1026" o:spt="100" style="position:absolute;left:864;top:3386;height:289;width:1810;" fillcolor="#EAEAEA" filled="t" stroked="f" coordsize="1810,289" o:gfxdata="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PMfrsAAADb&#10;AAAADwAAAAAAAAABACAAAAAiAAAAZHJzL2Rvd25yZXYueG1sUEsBAhQAFAAAAAgAh07iQDMvBZ47&#10;AAAAOQAAABAAAAAAAAAAAQAgAAAACgEAAGRycy9zaGFwZXhtbC54bWxQSwUGAAAAAAYABgBbAQAA&#10;tAMAAAAA&#10;" path="m1762,0l48,0,29,4,14,14,4,30,0,48,0,241,4,259,14,275,29,285,48,289,1762,289,1780,285,1796,275,1797,273,48,273,35,270,25,263,18,253,16,241,16,48,18,36,25,26,35,19,48,16,1797,16,1796,14,1780,4,1762,0xm1797,16l1762,16,1774,19,1784,26,1791,36,1794,48,1794,241,1791,253,1784,263,1774,270,1762,273,1797,273,1806,259,1810,241,1810,48,1806,30,1797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608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1082040</wp:posOffset>
                </wp:positionV>
                <wp:extent cx="376555" cy="183515"/>
                <wp:effectExtent l="635" t="635" r="3810" b="6350"/>
                <wp:wrapNone/>
                <wp:docPr id="77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183515"/>
                          <a:chOff x="865" y="1705"/>
                          <a:chExt cx="593" cy="289"/>
                        </a:xfrm>
                      </wpg:grpSpPr>
                      <wps:wsp>
                        <wps:cNvPr id="75" name="任意多边形 121"/>
                        <wps:cNvSpPr/>
                        <wps:spPr>
                          <a:xfrm>
                            <a:off x="864" y="1704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78" y="14"/>
                                </a:lnTo>
                                <a:lnTo>
                                  <a:pt x="563" y="3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任意多边形 122"/>
                        <wps:cNvSpPr/>
                        <wps:spPr>
                          <a:xfrm>
                            <a:off x="864" y="1704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3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8"/>
                                </a:lnTo>
                                <a:lnTo>
                                  <a:pt x="567" y="25"/>
                                </a:lnTo>
                                <a:lnTo>
                                  <a:pt x="574" y="35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0"/>
                                </a:lnTo>
                                <a:lnTo>
                                  <a:pt x="574" y="252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69"/>
                                </a:lnTo>
                                <a:lnTo>
                                  <a:pt x="545" y="272"/>
                                </a:lnTo>
                                <a:lnTo>
                                  <a:pt x="580" y="272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0" o:spid="_x0000_s1026" o:spt="203" style="position:absolute;left:0pt;margin-left:43.2pt;margin-top:85.2pt;height:14.45pt;width:29.65pt;mso-position-horizontal-relative:page;mso-position-vertical-relative:page;z-index:-254950400;mso-width-relative:page;mso-height-relative:page;" coordorigin="865,1705" coordsize="593,289" o:gfxdata="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IPYghTZ&#10;AAAACgEAAA8AAAAAAAAAAQAgAAAAIgAAAGRycy9kb3ducmV2LnhtbFBLAQIUABQAAAAIAIdO4kAr&#10;rY+PrgMAAMwQAAAOAAAAAAAAAAEAIAAAACgBAABkcnMvZTJvRG9jLnhtbFBLBQYAAAAABgAGAFkB&#10;AABIBwAAAAA=&#10;">
                <o:lock v:ext="edit" aspectratio="f"/>
                <v:shape id="任意多边形 121" o:spid="_x0000_s1026" o:spt="100" style="position:absolute;left:864;top:1704;height:289;width:593;" fillcolor="#F8F8F8" filled="t" stroked="f" coordsize="593,289" o:gfxdata="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eURW8AAAA&#10;2wAAAA8AAAAAAAAAAQAgAAAAIgAAAGRycy9kb3ducmV2LnhtbFBLAQIUABQAAAAIAIdO4kAzLwWe&#10;OwAAADkAAAAQAAAAAAAAAAEAIAAAAAsBAABkcnMvc2hhcGV4bWwueG1sUEsFBgAAAAAGAAYAWwEA&#10;ALUDAAAAAA==&#10;" path="m545,0l48,0,29,3,14,14,4,29,0,48,0,240,4,259,14,274,29,284,48,288,545,288,563,284,578,274,589,259,592,240,592,48,589,29,578,14,563,3,545,0xe">
                  <v:fill on="t" focussize="0,0"/>
                  <v:stroke on="f"/>
                  <v:imagedata o:title=""/>
                  <o:lock v:ext="edit" aspectratio="f"/>
                </v:shape>
                <v:shape id="任意多边形 122" o:spid="_x0000_s1026" o:spt="100" style="position:absolute;left:864;top:1704;height:289;width:593;" fillcolor="#EAEAEA" filled="t" stroked="f" coordsize="593,289" o:gfxdata="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0pRvQAA&#10;ANsAAAAPAAAAAAAAAAEAIAAAACIAAABkcnMvZG93bnJldi54bWxQSwECFAAUAAAACACHTuJAMy8F&#10;njsAAAA5AAAAEAAAAAAAAAABACAAAAAMAQAAZHJzL3NoYXBleG1sLnhtbFBLBQYAAAAABgAGAFsB&#10;AAC2AwAAAAA=&#10;" path="m545,0l48,0,29,3,14,14,4,29,0,48,0,240,4,259,14,274,29,284,48,288,545,288,563,284,578,274,580,272,48,272,35,269,25,263,18,252,16,240,16,48,18,35,25,25,35,18,48,16,580,16,578,14,563,3,545,0xm580,16l545,16,557,18,567,25,574,35,576,48,576,240,574,252,567,263,557,269,545,272,580,272,589,259,592,240,592,48,589,29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710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1793875</wp:posOffset>
                </wp:positionV>
                <wp:extent cx="635635" cy="183515"/>
                <wp:effectExtent l="635" t="635" r="11430" b="6350"/>
                <wp:wrapNone/>
                <wp:docPr id="80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2826"/>
                          <a:chExt cx="1001" cy="289"/>
                        </a:xfrm>
                      </wpg:grpSpPr>
                      <wps:wsp>
                        <wps:cNvPr id="78" name="任意多边形 124"/>
                        <wps:cNvSpPr/>
                        <wps:spPr>
                          <a:xfrm>
                            <a:off x="864" y="2825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9" name="任意多边形 125"/>
                        <wps:cNvSpPr/>
                        <wps:spPr>
                          <a:xfrm>
                            <a:off x="864" y="2825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8"/>
                                </a:lnTo>
                                <a:lnTo>
                                  <a:pt x="975" y="25"/>
                                </a:lnTo>
                                <a:lnTo>
                                  <a:pt x="982" y="35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2"/>
                                </a:lnTo>
                                <a:lnTo>
                                  <a:pt x="988" y="272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3" o:spid="_x0000_s1026" o:spt="203" style="position:absolute;left:0pt;margin-left:43.2pt;margin-top:141.25pt;height:14.45pt;width:50.05pt;mso-position-horizontal-relative:page;mso-position-vertical-relative:page;z-index:-254949376;mso-width-relative:page;mso-height-relative:page;" coordorigin="865,2826" coordsize="1001,289" o:gfxdata="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Hx/auba&#10;AAAACgEAAA8AAAAAAAAAAQAgAAAAIgAAAGRycy9kb3ducmV2LnhtbFBLAQIUABQAAAAIAIdO4kC7&#10;IzXQrQMAANUQAAAOAAAAAAAAAAEAIAAAACkBAABkcnMvZTJvRG9jLnhtbFBLBQYAAAAABgAGAFkB&#10;AABIBwAAAAA=&#10;">
                <o:lock v:ext="edit" aspectratio="f"/>
                <v:shape id="任意多边形 124" o:spid="_x0000_s1026" o:spt="100" style="position:absolute;left:864;top:2825;height:289;width:1001;" fillcolor="#F8F8F8" filled="t" stroked="f" coordsize="1001,289" o:gfxdata="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iKILsAAADb&#10;AAAADwAAAAAAAAABACAAAAAiAAAAZHJzL2Rvd25yZXYueG1sUEsBAhQAFAAAAAgAh07iQDMvBZ47&#10;AAAAOQAAABAAAAAAAAAAAQAgAAAACgEAAGRycy9zaGFwZXhtbC54bWxQSwUGAAAAAAYABgBbAQAA&#10;tAMAAAAA&#10;" path="m953,0l48,0,29,4,14,14,4,29,0,48,0,240,4,259,14,274,29,284,48,288,953,288,971,284,987,274,997,259,1001,240,1001,48,997,29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125" o:spid="_x0000_s1026" o:spt="100" style="position:absolute;left:864;top:2825;height:289;width:1001;" fillcolor="#EAEAEA" filled="t" stroked="f" coordsize="1001,289" o:gfxdata="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W6kS/&#10;AAAA2wAAAA8AAAAAAAAAAQAgAAAAIgAAAGRycy9kb3ducmV2LnhtbFBLAQIUABQAAAAIAIdO4kAz&#10;LwWeOwAAADkAAAAQAAAAAAAAAAEAIAAAAA4BAABkcnMvc2hhcGV4bWwueG1sUEsFBgAAAAAGAAYA&#10;WwEAALgDAAAAAA==&#10;" path="m953,0l48,0,29,4,14,14,4,29,0,48,0,240,4,259,14,274,29,284,48,288,953,288,971,284,987,274,988,272,48,272,35,270,25,263,18,253,16,240,16,48,18,35,25,25,35,18,48,16,988,16,987,14,971,4,953,0xm988,16l953,16,965,18,975,25,982,35,985,48,985,240,982,253,975,263,965,270,953,272,988,272,997,259,1001,240,1001,48,997,29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812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2505710</wp:posOffset>
                </wp:positionV>
                <wp:extent cx="976630" cy="183515"/>
                <wp:effectExtent l="635" t="635" r="13335" b="6350"/>
                <wp:wrapNone/>
                <wp:docPr id="83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183515"/>
                          <a:chOff x="865" y="3947"/>
                          <a:chExt cx="1538" cy="289"/>
                        </a:xfrm>
                      </wpg:grpSpPr>
                      <wps:wsp>
                        <wps:cNvPr id="81" name="任意多边形 127"/>
                        <wps:cNvSpPr/>
                        <wps:spPr>
                          <a:xfrm>
                            <a:off x="864" y="3946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任意多边形 128"/>
                        <wps:cNvSpPr/>
                        <wps:spPr>
                          <a:xfrm>
                            <a:off x="864" y="3946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5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0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2"/>
                                </a:lnTo>
                                <a:lnTo>
                                  <a:pt x="1525" y="272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6" o:spid="_x0000_s1026" o:spt="203" style="position:absolute;left:0pt;margin-left:43.2pt;margin-top:197.3pt;height:14.45pt;width:76.9pt;mso-position-horizontal-relative:page;mso-position-vertical-relative:page;z-index:-254948352;mso-width-relative:page;mso-height-relative:page;" coordorigin="865,3947" coordsize="1538,289" o:gfxdata="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TG0iK2wAAAAoBAAAPAAAAAAAAAAEAIAAAACIAAABkcnMvZG93bnJldi54bWxQSwECFAAU&#10;AAAACACHTuJAH9CitbYDAAD2EAAADgAAAAAAAAABACAAAAAqAQAAZHJzL2Uyb0RvYy54bWxQSwUG&#10;AAAAAAYABgBZAQAAUgcAAAAA&#10;">
                <o:lock v:ext="edit" aspectratio="f"/>
                <v:shape id="任意多边形 127" o:spid="_x0000_s1026" o:spt="100" style="position:absolute;left:864;top:3946;height:289;width:1538;" fillcolor="#F8F8F8" filled="t" stroked="f" coordsize="1538,289" o:gfxdata="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Pczr4A&#10;AADbAAAADwAAAAAAAAABACAAAAAiAAAAZHJzL2Rvd25yZXYueG1sUEsBAhQAFAAAAAgAh07iQDMv&#10;BZ47AAAAOQAAABAAAAAAAAAAAQAgAAAADQEAAGRycy9zaGFwZXhtbC54bWxQSwUGAAAAAAYABgBb&#10;AQAAtwMAAAAA&#10;" path="m1489,0l48,0,29,4,14,14,4,29,0,48,0,240,4,259,14,274,29,284,48,288,1489,288,1508,284,1523,274,1534,259,1537,240,1537,48,1534,29,1523,14,1508,4,1489,0xe">
                  <v:fill on="t" focussize="0,0"/>
                  <v:stroke on="f"/>
                  <v:imagedata o:title=""/>
                  <o:lock v:ext="edit" aspectratio="f"/>
                </v:shape>
                <v:shape id="任意多边形 128" o:spid="_x0000_s1026" o:spt="100" style="position:absolute;left:864;top:3946;height:289;width:1538;" fillcolor="#EAEAEA" filled="t" stroked="f" coordsize="1538,289" o:gfxdata="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Ltmb4A&#10;AADbAAAADwAAAAAAAAABACAAAAAiAAAAZHJzL2Rvd25yZXYueG1sUEsBAhQAFAAAAAgAh07iQDMv&#10;BZ47AAAAOQAAABAAAAAAAAAAAQAgAAAADQEAAGRycy9zaGFwZXhtbC54bWxQSwUGAAAAAAYABgBb&#10;AQAAtwMAAAAA&#10;" path="m1489,0l48,0,29,4,14,14,4,29,0,48,0,240,4,259,14,274,29,284,48,288,1489,288,1508,284,1523,274,1525,272,48,272,35,270,25,263,18,253,16,240,16,48,18,36,25,25,35,19,48,16,1525,16,1523,14,1508,4,1489,0xm1525,16l1489,16,1502,19,1512,25,1519,36,1521,48,1521,240,1519,253,1512,263,1502,270,1489,272,1525,272,1534,259,1537,240,1537,48,1534,29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54"/>
        <w:ind w:left="412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3008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-1186180</wp:posOffset>
                </wp:positionV>
                <wp:extent cx="1464945" cy="356235"/>
                <wp:effectExtent l="635" t="635" r="1270" b="5080"/>
                <wp:wrapNone/>
                <wp:docPr id="71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-1868"/>
                          <a:chExt cx="2307" cy="561"/>
                        </a:xfrm>
                      </wpg:grpSpPr>
                      <wps:wsp>
                        <wps:cNvPr id="69" name="矩形 130"/>
                        <wps:cNvSpPr/>
                        <wps:spPr>
                          <a:xfrm>
                            <a:off x="616" y="-1869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0" name="任意多边形 131"/>
                        <wps:cNvSpPr/>
                        <wps:spPr>
                          <a:xfrm>
                            <a:off x="864" y="-1733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3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8"/>
                                </a:lnTo>
                                <a:lnTo>
                                  <a:pt x="567" y="25"/>
                                </a:lnTo>
                                <a:lnTo>
                                  <a:pt x="574" y="35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0"/>
                                </a:lnTo>
                                <a:lnTo>
                                  <a:pt x="574" y="252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69"/>
                                </a:lnTo>
                                <a:lnTo>
                                  <a:pt x="545" y="272"/>
                                </a:lnTo>
                                <a:lnTo>
                                  <a:pt x="580" y="272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" o:spid="_x0000_s1026" o:spt="203" style="position:absolute;left:0pt;margin-left:30.8pt;margin-top:-93.4pt;height:28.05pt;width:115.35pt;mso-position-horizontal-relative:page;z-index:-254953472;mso-width-relative:page;mso-height-relative:page;" coordorigin="617,-1868" coordsize="2307,561" o:gfxdata="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defy09sAAAAMAQAADwAAAAAA&#10;AAABACAAAAAiAAAAZHJzL2Rvd25yZXYueG1sUEsBAhQAFAAAAAgAh07iQGe4H7PYAwAARg0AAA4A&#10;AAAAAAAAAQAgAAAAKgEAAGRycy9lMm9Eb2MueG1sUEsFBgAAAAAGAAYAWQEAAHQHAAAAAA==&#10;">
                <o:lock v:ext="edit" aspectratio="f"/>
                <v:rect id="矩形 130" o:spid="_x0000_s1026" o:spt="1" style="position:absolute;left:616;top:-1869;height:561;width:2307;" fillcolor="#F8F8F8" filled="t" stroked="f" coordsize="21600,21600" o:gfxdata="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lzJ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131" o:spid="_x0000_s1026" o:spt="100" style="position:absolute;left:864;top:-1733;height:289;width:593;" fillcolor="#EAEAEA" filled="t" stroked="f" coordsize="593,289" o:gfxdata="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ne+ugAAANsA&#10;AAAPAAAAAAAAAAEAIAAAACIAAABkcnMvZG93bnJldi54bWxQSwECFAAUAAAACACHTuJAMy8FnjsA&#10;AAA5AAAAEAAAAAAAAAABACAAAAAJAQAAZHJzL3NoYXBleG1sLnhtbFBLBQYAAAAABgAGAFsBAACz&#10;AwAAAAA=&#10;" path="m545,0l48,0,29,4,14,14,4,29,0,48,0,240,4,259,14,274,29,284,48,288,545,288,563,284,578,274,580,272,48,272,35,269,25,263,18,252,16,240,16,48,18,35,25,25,35,18,48,16,580,16,578,14,563,4,545,0xm580,16l545,16,557,18,567,25,574,35,576,48,576,240,574,252,567,263,557,269,545,272,580,272,589,259,592,240,592,48,589,29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4032" behindDoc="1" locked="0" layoutInCell="1" allowOverlap="1">
                <wp:simplePos x="0" y="0"/>
                <wp:positionH relativeFrom="page">
                  <wp:posOffset>391160</wp:posOffset>
                </wp:positionH>
                <wp:positionV relativeFrom="paragraph">
                  <wp:posOffset>-474345</wp:posOffset>
                </wp:positionV>
                <wp:extent cx="1464945" cy="356235"/>
                <wp:effectExtent l="635" t="635" r="1270" b="5080"/>
                <wp:wrapNone/>
                <wp:docPr id="74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356235"/>
                          <a:chOff x="617" y="-747"/>
                          <a:chExt cx="2307" cy="561"/>
                        </a:xfrm>
                      </wpg:grpSpPr>
                      <wps:wsp>
                        <wps:cNvPr id="72" name="矩形 133"/>
                        <wps:cNvSpPr/>
                        <wps:spPr>
                          <a:xfrm>
                            <a:off x="616" y="-748"/>
                            <a:ext cx="2307" cy="5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" name="任意多边形 134"/>
                        <wps:cNvSpPr/>
                        <wps:spPr>
                          <a:xfrm>
                            <a:off x="864" y="-612"/>
                            <a:ext cx="865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5" h="289">
                                <a:moveTo>
                                  <a:pt x="817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817" y="288"/>
                                </a:lnTo>
                                <a:lnTo>
                                  <a:pt x="835" y="284"/>
                                </a:lnTo>
                                <a:lnTo>
                                  <a:pt x="851" y="274"/>
                                </a:lnTo>
                                <a:lnTo>
                                  <a:pt x="852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852" y="16"/>
                                </a:lnTo>
                                <a:lnTo>
                                  <a:pt x="851" y="14"/>
                                </a:lnTo>
                                <a:lnTo>
                                  <a:pt x="835" y="4"/>
                                </a:lnTo>
                                <a:lnTo>
                                  <a:pt x="817" y="0"/>
                                </a:lnTo>
                                <a:close/>
                                <a:moveTo>
                                  <a:pt x="852" y="16"/>
                                </a:moveTo>
                                <a:lnTo>
                                  <a:pt x="817" y="16"/>
                                </a:lnTo>
                                <a:lnTo>
                                  <a:pt x="829" y="18"/>
                                </a:lnTo>
                                <a:lnTo>
                                  <a:pt x="839" y="25"/>
                                </a:lnTo>
                                <a:lnTo>
                                  <a:pt x="846" y="35"/>
                                </a:lnTo>
                                <a:lnTo>
                                  <a:pt x="849" y="48"/>
                                </a:lnTo>
                                <a:lnTo>
                                  <a:pt x="849" y="240"/>
                                </a:lnTo>
                                <a:lnTo>
                                  <a:pt x="846" y="253"/>
                                </a:lnTo>
                                <a:lnTo>
                                  <a:pt x="839" y="263"/>
                                </a:lnTo>
                                <a:lnTo>
                                  <a:pt x="829" y="270"/>
                                </a:lnTo>
                                <a:lnTo>
                                  <a:pt x="817" y="272"/>
                                </a:lnTo>
                                <a:lnTo>
                                  <a:pt x="852" y="272"/>
                                </a:lnTo>
                                <a:lnTo>
                                  <a:pt x="861" y="259"/>
                                </a:lnTo>
                                <a:lnTo>
                                  <a:pt x="865" y="240"/>
                                </a:lnTo>
                                <a:lnTo>
                                  <a:pt x="865" y="48"/>
                                </a:lnTo>
                                <a:lnTo>
                                  <a:pt x="861" y="29"/>
                                </a:lnTo>
                                <a:lnTo>
                                  <a:pt x="85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2" o:spid="_x0000_s1026" o:spt="203" style="position:absolute;left:0pt;margin-left:30.8pt;margin-top:-37.35pt;height:28.05pt;width:115.35pt;mso-position-horizontal-relative:page;z-index:-254952448;mso-width-relative:page;mso-height-relative:page;" coordorigin="617,-747" coordsize="2307,561" o:gfxdata="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Bsll+rbAAAACgEAAA8AAAAAAAAAAQAgAAAAIgAAAGRycy9kb3ducmV2Lnht&#10;bFBLAQIUABQAAAAIAIdO4kByvpnTvgMAAEMNAAAOAAAAAAAAAAEAIAAAACoBAABkcnMvZTJvRG9j&#10;LnhtbFBLBQYAAAAABgAGAFkBAABaBwAAAAA=&#10;">
                <o:lock v:ext="edit" aspectratio="f"/>
                <v:rect id="矩形 133" o:spid="_x0000_s1026" o:spt="1" style="position:absolute;left:616;top:-748;height:561;width:2307;" fillcolor="#F8F8F8" filled="t" stroked="f" coordsize="21600,21600" o:gfxdata="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Ed4q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134" o:spid="_x0000_s1026" o:spt="100" style="position:absolute;left:864;top:-612;height:289;width:865;" fillcolor="#EAEAEA" filled="t" stroked="f" coordsize="865,289" o:gfxdata="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hFzG8AAAA&#10;2wAAAA8AAAAAAAAAAQAgAAAAIgAAAGRycy9kb3ducmV2LnhtbFBLAQIUABQAAAAIAIdO4kAzLwWe&#10;OwAAADkAAAAQAAAAAAAAAAEAIAAAAAsBAABkcnMvc2hhcGV4bWwueG1sUEsFBgAAAAAGAAYAWwEA&#10;ALUDAAAAAA==&#10;" path="m817,0l48,0,29,4,14,14,4,29,0,48,0,240,4,259,14,274,29,284,48,288,817,288,835,284,851,274,852,272,48,272,35,270,25,263,18,253,16,240,16,48,18,35,25,25,35,18,48,16,852,16,851,14,835,4,817,0xm852,16l817,16,829,18,839,25,846,35,849,48,849,240,846,253,839,263,829,270,817,272,852,272,861,259,865,240,865,48,861,29,852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38735</wp:posOffset>
                </wp:positionV>
                <wp:extent cx="0" cy="223520"/>
                <wp:effectExtent l="20320" t="0" r="36830" b="5080"/>
                <wp:wrapNone/>
                <wp:docPr id="263" name="直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40681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5" o:spid="_x0000_s1026" o:spt="20" style="position:absolute;left:0pt;margin-left:32pt;margin-top:3.05pt;height:17.6pt;width:0pt;mso-position-horizontal-relative:page;z-index:251714560;mso-width-relative:page;mso-height-relative:page;" filled="f" stroked="t" coordsize="21600,21600" o:gfxdata="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oSoDPSAAAABgEAAA8AAAAAAAAAAQAgAAAAIgAAAGRy&#10;cy9kb3ducmV2LnhtbFBLAQIUABQAAAAIAIdO4kDhEI9Q0gEAAJEDAAAOAAAAAAAAAAEAIAAAACEB&#10;AABkcnMvZTJvRG9jLnhtbFBLBQYAAAAABgAGAFkBAABlBQAAAAA=&#10;">
                <v:fill on="f" focussize="0,0"/>
                <v:stroke weight="3.20322834645669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6915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-743585</wp:posOffset>
                </wp:positionV>
                <wp:extent cx="635635" cy="183515"/>
                <wp:effectExtent l="635" t="0" r="11430" b="6985"/>
                <wp:wrapNone/>
                <wp:docPr id="8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-1172"/>
                          <a:chExt cx="1001" cy="289"/>
                        </a:xfrm>
                      </wpg:grpSpPr>
                      <wps:wsp>
                        <wps:cNvPr id="84" name="任意多边形 137"/>
                        <wps:cNvSpPr/>
                        <wps:spPr>
                          <a:xfrm>
                            <a:off x="864" y="-1172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5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1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任意多边形 138"/>
                        <wps:cNvSpPr/>
                        <wps:spPr>
                          <a:xfrm>
                            <a:off x="864" y="-1172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953" y="289"/>
                                </a:lnTo>
                                <a:lnTo>
                                  <a:pt x="971" y="285"/>
                                </a:lnTo>
                                <a:lnTo>
                                  <a:pt x="987" y="275"/>
                                </a:lnTo>
                                <a:lnTo>
                                  <a:pt x="988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4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9"/>
                                </a:lnTo>
                                <a:lnTo>
                                  <a:pt x="975" y="26"/>
                                </a:lnTo>
                                <a:lnTo>
                                  <a:pt x="982" y="36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1"/>
                                </a:lnTo>
                                <a:lnTo>
                                  <a:pt x="982" y="253"/>
                                </a:lnTo>
                                <a:lnTo>
                                  <a:pt x="975" y="263"/>
                                </a:lnTo>
                                <a:lnTo>
                                  <a:pt x="965" y="270"/>
                                </a:lnTo>
                                <a:lnTo>
                                  <a:pt x="953" y="273"/>
                                </a:lnTo>
                                <a:lnTo>
                                  <a:pt x="988" y="273"/>
                                </a:lnTo>
                                <a:lnTo>
                                  <a:pt x="997" y="259"/>
                                </a:lnTo>
                                <a:lnTo>
                                  <a:pt x="1001" y="241"/>
                                </a:lnTo>
                                <a:lnTo>
                                  <a:pt x="1001" y="48"/>
                                </a:lnTo>
                                <a:lnTo>
                                  <a:pt x="997" y="30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6" o:spid="_x0000_s1026" o:spt="203" style="position:absolute;left:0pt;margin-left:43.2pt;margin-top:-58.55pt;height:14.45pt;width:50.05pt;mso-position-horizontal-relative:page;z-index:-254947328;mso-width-relative:page;mso-height-relative:page;" coordorigin="865,-1172" coordsize="1001,289" o:gfxdata="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NjYQnzaAAAACwEAAA8AAAAAAAAAAQAgAAAAIgAAAGRycy9kb3ducmV2LnhtbFBLAQIU&#10;ABQAAAAIAIdO4kCfAcKNuQMAANgQAAAOAAAAAAAAAAEAIAAAACkBAABkcnMvZTJvRG9jLnhtbFBL&#10;BQYAAAAABgAGAFkBAABUBwAAAAA=&#10;">
                <o:lock v:ext="edit" aspectratio="f"/>
                <v:shape id="任意多边形 137" o:spid="_x0000_s1026" o:spt="100" style="position:absolute;left:864;top:-1172;height:289;width:1001;" fillcolor="#F8F8F8" filled="t" stroked="f" coordsize="1001,289" o:gfxdata="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gPACvQAA&#10;ANsAAAAPAAAAAAAAAAEAIAAAACIAAABkcnMvZG93bnJldi54bWxQSwECFAAUAAAACACHTuJAMy8F&#10;njsAAAA5AAAAEAAAAAAAAAABACAAAAAMAQAAZHJzL3NoYXBleG1sLnhtbFBLBQYAAAAABgAGAFsB&#10;AAC2AwAAAAA=&#10;" path="m953,0l48,0,29,4,14,14,4,30,0,48,0,241,4,259,14,275,29,285,48,289,953,289,971,285,987,275,997,259,1001,241,1001,48,997,30,987,14,971,4,953,0xe">
                  <v:fill on="t" focussize="0,0"/>
                  <v:stroke on="f"/>
                  <v:imagedata o:title=""/>
                  <o:lock v:ext="edit" aspectratio="f"/>
                </v:shape>
                <v:shape id="任意多边形 138" o:spid="_x0000_s1026" o:spt="100" style="position:absolute;left:864;top:-1172;height:289;width:1001;" fillcolor="#EAEAEA" filled="t" stroked="f" coordsize="1001,289" o:gfxdata="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OkGa/&#10;AAAA2wAAAA8AAAAAAAAAAQAgAAAAIgAAAGRycy9kb3ducmV2LnhtbFBLAQIUABQAAAAIAIdO4kAz&#10;LwWeOwAAADkAAAAQAAAAAAAAAAEAIAAAAA4BAABkcnMvc2hhcGV4bWwueG1sUEsFBgAAAAAGAAYA&#10;WwEAALgDAAAAAA==&#10;" path="m953,0l48,0,29,4,14,14,4,30,0,48,0,241,4,259,14,275,29,285,48,289,953,289,971,285,987,275,988,273,48,273,35,270,25,263,18,253,16,241,16,48,18,36,25,26,35,19,48,16,988,16,987,14,971,4,953,0xm988,16l953,16,965,19,975,26,982,36,985,48,985,241,982,253,975,263,965,270,953,273,988,273,997,259,1001,241,1001,48,997,30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0176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862330</wp:posOffset>
                </wp:positionV>
                <wp:extent cx="890270" cy="183515"/>
                <wp:effectExtent l="635" t="635" r="4445" b="6350"/>
                <wp:wrapNone/>
                <wp:docPr id="8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183515"/>
                          <a:chOff x="865" y="1359"/>
                          <a:chExt cx="1402" cy="289"/>
                        </a:xfrm>
                      </wpg:grpSpPr>
                      <wps:wsp>
                        <wps:cNvPr id="87" name="任意多边形 140"/>
                        <wps:cNvSpPr/>
                        <wps:spPr>
                          <a:xfrm>
                            <a:off x="864" y="1358"/>
                            <a:ext cx="1402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2" h="289">
                                <a:moveTo>
                                  <a:pt x="13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353" y="288"/>
                                </a:lnTo>
                                <a:lnTo>
                                  <a:pt x="1372" y="284"/>
                                </a:lnTo>
                                <a:lnTo>
                                  <a:pt x="1387" y="274"/>
                                </a:lnTo>
                                <a:lnTo>
                                  <a:pt x="1398" y="259"/>
                                </a:lnTo>
                                <a:lnTo>
                                  <a:pt x="1401" y="240"/>
                                </a:lnTo>
                                <a:lnTo>
                                  <a:pt x="1401" y="48"/>
                                </a:lnTo>
                                <a:lnTo>
                                  <a:pt x="1398" y="29"/>
                                </a:lnTo>
                                <a:lnTo>
                                  <a:pt x="1387" y="14"/>
                                </a:lnTo>
                                <a:lnTo>
                                  <a:pt x="1372" y="4"/>
                                </a:lnTo>
                                <a:lnTo>
                                  <a:pt x="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8" name="任意多边形 141"/>
                        <wps:cNvSpPr/>
                        <wps:spPr>
                          <a:xfrm>
                            <a:off x="864" y="1358"/>
                            <a:ext cx="1402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2" h="289">
                                <a:moveTo>
                                  <a:pt x="13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353" y="288"/>
                                </a:lnTo>
                                <a:lnTo>
                                  <a:pt x="1372" y="284"/>
                                </a:lnTo>
                                <a:lnTo>
                                  <a:pt x="1387" y="274"/>
                                </a:lnTo>
                                <a:lnTo>
                                  <a:pt x="1389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389" y="16"/>
                                </a:lnTo>
                                <a:lnTo>
                                  <a:pt x="1387" y="14"/>
                                </a:lnTo>
                                <a:lnTo>
                                  <a:pt x="1372" y="4"/>
                                </a:lnTo>
                                <a:lnTo>
                                  <a:pt x="1353" y="0"/>
                                </a:lnTo>
                                <a:close/>
                                <a:moveTo>
                                  <a:pt x="1389" y="16"/>
                                </a:moveTo>
                                <a:lnTo>
                                  <a:pt x="1353" y="16"/>
                                </a:lnTo>
                                <a:lnTo>
                                  <a:pt x="1366" y="18"/>
                                </a:lnTo>
                                <a:lnTo>
                                  <a:pt x="1376" y="25"/>
                                </a:lnTo>
                                <a:lnTo>
                                  <a:pt x="1383" y="35"/>
                                </a:lnTo>
                                <a:lnTo>
                                  <a:pt x="1385" y="48"/>
                                </a:lnTo>
                                <a:lnTo>
                                  <a:pt x="1385" y="240"/>
                                </a:lnTo>
                                <a:lnTo>
                                  <a:pt x="1383" y="253"/>
                                </a:lnTo>
                                <a:lnTo>
                                  <a:pt x="1376" y="263"/>
                                </a:lnTo>
                                <a:lnTo>
                                  <a:pt x="1366" y="270"/>
                                </a:lnTo>
                                <a:lnTo>
                                  <a:pt x="1353" y="272"/>
                                </a:lnTo>
                                <a:lnTo>
                                  <a:pt x="1389" y="272"/>
                                </a:lnTo>
                                <a:lnTo>
                                  <a:pt x="1398" y="259"/>
                                </a:lnTo>
                                <a:lnTo>
                                  <a:pt x="1401" y="240"/>
                                </a:lnTo>
                                <a:lnTo>
                                  <a:pt x="1401" y="48"/>
                                </a:lnTo>
                                <a:lnTo>
                                  <a:pt x="1398" y="29"/>
                                </a:lnTo>
                                <a:lnTo>
                                  <a:pt x="13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9" o:spid="_x0000_s1026" o:spt="203" style="position:absolute;left:0pt;margin-left:43.2pt;margin-top:67.9pt;height:14.45pt;width:70.1pt;mso-position-horizontal-relative:page;z-index:-254946304;mso-width-relative:page;mso-height-relative:page;" coordorigin="865,1359" coordsize="1402,289" o:gfxdata="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XWrhvNkAAAAKAQAADwAAAAAAAAABACAAAAAiAAAAZHJzL2Rvd25yZXYueG1sUEsBAhQAFAAA&#10;AAgAh07iQLJ9GVm2AwAA9hAAAA4AAAAAAAAAAQAgAAAAKAEAAGRycy9lMm9Eb2MueG1sUEsFBgAA&#10;AAAGAAYAWQEAAFAHAAAAAA==&#10;">
                <o:lock v:ext="edit" aspectratio="f"/>
                <v:shape id="任意多边形 140" o:spid="_x0000_s1026" o:spt="100" style="position:absolute;left:864;top:1358;height:289;width:1402;" fillcolor="#F8F8F8" filled="t" stroked="f" coordsize="1402,289" o:gfxdata="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cV8y8AAAA&#10;2wAAAA8AAAAAAAAAAQAgAAAAIgAAAGRycy9kb3ducmV2LnhtbFBLAQIUABQAAAAIAIdO4kAzLwWe&#10;OwAAADkAAAAQAAAAAAAAAAEAIAAAAAsBAABkcnMvc2hhcGV4bWwueG1sUEsFBgAAAAAGAAYAWwEA&#10;ALUDAAAAAA==&#10;" path="m1353,0l48,0,29,4,14,14,4,29,0,48,0,240,4,259,14,274,29,284,48,288,1353,288,1372,284,1387,274,1398,259,1401,240,1401,48,1398,29,1387,14,1372,4,1353,0xe">
                  <v:fill on="t" focussize="0,0"/>
                  <v:stroke on="f"/>
                  <v:imagedata o:title=""/>
                  <o:lock v:ext="edit" aspectratio="f"/>
                </v:shape>
                <v:shape id="任意多边形 141" o:spid="_x0000_s1026" o:spt="100" style="position:absolute;left:864;top:1358;height:289;width:1402;" fillcolor="#EAEAEA" filled="t" stroked="f" coordsize="1402,289" o:gfxdata="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pMrHugAAANsA&#10;AAAPAAAAAAAAAAEAIAAAACIAAABkcnMvZG93bnJldi54bWxQSwECFAAUAAAACACHTuJAMy8FnjsA&#10;AAA5AAAAEAAAAAAAAAABACAAAAAJAQAAZHJzL3NoYXBleG1sLnhtbFBLBQYAAAAABgAGAFsBAACz&#10;AwAAAAA=&#10;" path="m1353,0l48,0,29,4,14,14,4,29,0,48,0,240,4,259,14,274,29,284,48,288,1353,288,1372,284,1387,274,1389,272,48,272,35,270,25,263,18,253,16,240,16,48,18,35,25,25,35,18,48,16,1389,16,1387,14,1372,4,1353,0xm1389,16l1353,16,1366,18,1376,25,1383,35,1385,48,1385,240,1383,253,1376,263,1366,270,1353,272,1389,272,1398,259,1401,240,1401,48,1398,29,1389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120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1218565</wp:posOffset>
                </wp:positionV>
                <wp:extent cx="376555" cy="183515"/>
                <wp:effectExtent l="635" t="0" r="3810" b="6985"/>
                <wp:wrapNone/>
                <wp:docPr id="9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183515"/>
                          <a:chOff x="865" y="1919"/>
                          <a:chExt cx="593" cy="289"/>
                        </a:xfrm>
                      </wpg:grpSpPr>
                      <wps:wsp>
                        <wps:cNvPr id="90" name="任意多边形 143"/>
                        <wps:cNvSpPr/>
                        <wps:spPr>
                          <a:xfrm>
                            <a:off x="864" y="1919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545" y="289"/>
                                </a:lnTo>
                                <a:lnTo>
                                  <a:pt x="563" y="285"/>
                                </a:lnTo>
                                <a:lnTo>
                                  <a:pt x="578" y="275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1"/>
                                </a:lnTo>
                                <a:lnTo>
                                  <a:pt x="592" y="48"/>
                                </a:lnTo>
                                <a:lnTo>
                                  <a:pt x="589" y="30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1" name="任意多边形 144"/>
                        <wps:cNvSpPr/>
                        <wps:spPr>
                          <a:xfrm>
                            <a:off x="864" y="1919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545" y="289"/>
                                </a:lnTo>
                                <a:lnTo>
                                  <a:pt x="563" y="285"/>
                                </a:lnTo>
                                <a:lnTo>
                                  <a:pt x="578" y="275"/>
                                </a:lnTo>
                                <a:lnTo>
                                  <a:pt x="580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9"/>
                                </a:lnTo>
                                <a:lnTo>
                                  <a:pt x="567" y="26"/>
                                </a:lnTo>
                                <a:lnTo>
                                  <a:pt x="574" y="36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1"/>
                                </a:lnTo>
                                <a:lnTo>
                                  <a:pt x="574" y="253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70"/>
                                </a:lnTo>
                                <a:lnTo>
                                  <a:pt x="545" y="273"/>
                                </a:lnTo>
                                <a:lnTo>
                                  <a:pt x="580" y="273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1"/>
                                </a:lnTo>
                                <a:lnTo>
                                  <a:pt x="592" y="48"/>
                                </a:lnTo>
                                <a:lnTo>
                                  <a:pt x="589" y="30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2" o:spid="_x0000_s1026" o:spt="203" style="position:absolute;left:0pt;margin-left:43.2pt;margin-top:95.95pt;height:14.45pt;width:29.65pt;mso-position-horizontal-relative:page;z-index:-254945280;mso-width-relative:page;mso-height-relative:page;" coordorigin="865,1919" coordsize="593,289" o:gfxdata="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jvFM+9sAAAAK&#10;AQAADwAAAAAAAAABACAAAAAiAAAAZHJzL2Rvd25yZXYueG1sUEsBAhQAFAAAAAgAh07iQGWBUJ2o&#10;AwAAzBAAAA4AAAAAAAAAAQAgAAAAKgEAAGRycy9lMm9Eb2MueG1sUEsFBgAAAAAGAAYAWQEAAEQH&#10;AAAAAA==&#10;">
                <o:lock v:ext="edit" aspectratio="f"/>
                <v:shape id="任意多边形 143" o:spid="_x0000_s1026" o:spt="100" style="position:absolute;left:864;top:1919;height:289;width:593;" fillcolor="#F8F8F8" filled="t" stroked="f" coordsize="593,289" o:gfxdata="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lFHe5AAAA2wAA&#10;AA8AAAAAAAAAAQAgAAAAIgAAAGRycy9kb3ducmV2LnhtbFBLAQIUABQAAAAIAIdO4kAzLwWeOwAA&#10;ADkAAAAQAAAAAAAAAAEAIAAAAAgBAABkcnMvc2hhcGV4bWwueG1sUEsFBgAAAAAGAAYAWwEAALID&#10;AAAAAA==&#10;" path="m545,0l48,0,29,4,14,14,4,30,0,48,0,241,4,259,14,275,29,285,48,289,545,289,563,285,578,275,589,259,592,241,592,48,589,30,578,14,563,4,545,0xe">
                  <v:fill on="t" focussize="0,0"/>
                  <v:stroke on="f"/>
                  <v:imagedata o:title=""/>
                  <o:lock v:ext="edit" aspectratio="f"/>
                </v:shape>
                <v:shape id="任意多边形 144" o:spid="_x0000_s1026" o:spt="100" style="position:absolute;left:864;top:1919;height:289;width:593;" fillcolor="#EAEAEA" filled="t" stroked="f" coordsize="593,289" o:gfxdata="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40374A&#10;AADbAAAADwAAAAAAAAABACAAAAAiAAAAZHJzL2Rvd25yZXYueG1sUEsBAhQAFAAAAAgAh07iQDMv&#10;BZ47AAAAOQAAABAAAAAAAAAAAQAgAAAADQEAAGRycy9zaGFwZXhtbC54bWxQSwUGAAAAAAYABgBb&#10;AQAAtwMAAAAA&#10;" path="m545,0l48,0,29,4,14,14,4,30,0,48,0,241,4,259,14,275,29,285,48,289,545,289,563,285,578,275,580,273,48,273,35,270,25,263,18,253,16,241,16,48,18,36,25,26,35,19,48,16,580,16,578,14,563,4,545,0xm580,16l545,16,557,19,567,26,574,36,576,48,576,241,574,253,567,263,557,270,545,273,580,273,589,259,592,241,592,48,589,30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222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1574165</wp:posOffset>
                </wp:positionV>
                <wp:extent cx="976630" cy="183515"/>
                <wp:effectExtent l="635" t="635" r="13335" b="6350"/>
                <wp:wrapNone/>
                <wp:docPr id="9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183515"/>
                          <a:chOff x="865" y="2480"/>
                          <a:chExt cx="1538" cy="289"/>
                        </a:xfrm>
                      </wpg:grpSpPr>
                      <wps:wsp>
                        <wps:cNvPr id="93" name="任意多边形 146"/>
                        <wps:cNvSpPr/>
                        <wps:spPr>
                          <a:xfrm>
                            <a:off x="864" y="2479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4" name="任意多边形 147"/>
                        <wps:cNvSpPr/>
                        <wps:spPr>
                          <a:xfrm>
                            <a:off x="864" y="2479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489" y="288"/>
                                </a:lnTo>
                                <a:lnTo>
                                  <a:pt x="1508" y="284"/>
                                </a:lnTo>
                                <a:lnTo>
                                  <a:pt x="1523" y="274"/>
                                </a:lnTo>
                                <a:lnTo>
                                  <a:pt x="1525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5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0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2"/>
                                </a:lnTo>
                                <a:lnTo>
                                  <a:pt x="1525" y="272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0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29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5" o:spid="_x0000_s1026" o:spt="203" style="position:absolute;left:0pt;margin-left:43.2pt;margin-top:123.95pt;height:14.45pt;width:76.9pt;mso-position-horizontal-relative:page;z-index:-254944256;mso-width-relative:page;mso-height-relative:page;" coordorigin="865,2480" coordsize="1538,289" o:gfxdata="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QpATV2wAAAAoBAAAPAAAAAAAAAAEAIAAAACIAAABkcnMvZG93bnJldi54bWxQ&#10;SwECFAAUAAAACACHTuJA3i7+urwDAAD2EAAADgAAAAAAAAABACAAAAAqAQAAZHJzL2Uyb0RvYy54&#10;bWxQSwUGAAAAAAYABgBZAQAAWAcAAAAA&#10;">
                <o:lock v:ext="edit" aspectratio="f"/>
                <v:shape id="任意多边形 146" o:spid="_x0000_s1026" o:spt="100" style="position:absolute;left:864;top:2479;height:289;width:1538;" fillcolor="#F8F8F8" filled="t" stroked="f" coordsize="1538,289" o:gfxdata="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RHH/vQAA&#10;ANsAAAAPAAAAAAAAAAEAIAAAACIAAABkcnMvZG93bnJldi54bWxQSwECFAAUAAAACACHTuJAMy8F&#10;njsAAAA5AAAAEAAAAAAAAAABACAAAAAMAQAAZHJzL3NoYXBleG1sLnhtbFBLBQYAAAAABgAGAFsB&#10;AAC2AwAAAAA=&#10;" path="m1489,0l48,0,29,4,14,14,4,29,0,48,0,240,4,259,14,274,29,284,48,288,1489,288,1508,284,1523,274,1534,259,1537,240,1537,48,1534,29,1523,14,1508,4,1489,0xe">
                  <v:fill on="t" focussize="0,0"/>
                  <v:stroke on="f"/>
                  <v:imagedata o:title=""/>
                  <o:lock v:ext="edit" aspectratio="f"/>
                </v:shape>
                <v:shape id="任意多边形 147" o:spid="_x0000_s1026" o:spt="100" style="position:absolute;left:864;top:2479;height:289;width:1538;" fillcolor="#EAEAEA" filled="t" stroked="f" coordsize="1538,289" o:gfxdata="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karvQAA&#10;ANsAAAAPAAAAAAAAAAEAIAAAACIAAABkcnMvZG93bnJldi54bWxQSwECFAAUAAAACACHTuJAMy8F&#10;njsAAAA5AAAAEAAAAAAAAAABACAAAAAMAQAAZHJzL3NoYXBleG1sLnhtbFBLBQYAAAAABgAGAFsB&#10;AAC2AwAAAAA=&#10;" path="m1489,0l48,0,29,4,14,14,4,29,0,48,0,240,4,259,14,274,29,284,48,288,1489,288,1508,284,1523,274,1525,272,48,272,35,270,25,263,18,253,16,240,16,48,18,36,25,25,35,19,48,16,1525,16,1523,14,1508,4,1489,0xm1525,16l1489,16,1502,19,1512,25,1519,36,1521,48,1521,240,1519,253,1512,263,1502,270,1489,272,1525,272,1534,259,1537,240,1537,48,1534,29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324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1930400</wp:posOffset>
                </wp:positionV>
                <wp:extent cx="635635" cy="183515"/>
                <wp:effectExtent l="635" t="635" r="11430" b="6350"/>
                <wp:wrapNone/>
                <wp:docPr id="9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3041"/>
                          <a:chExt cx="1001" cy="289"/>
                        </a:xfrm>
                      </wpg:grpSpPr>
                      <wps:wsp>
                        <wps:cNvPr id="96" name="任意多边形 149"/>
                        <wps:cNvSpPr/>
                        <wps:spPr>
                          <a:xfrm>
                            <a:off x="864" y="3040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8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7" y="14"/>
                                </a:lnTo>
                                <a:lnTo>
                                  <a:pt x="971" y="3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7" name="任意多边形 150"/>
                        <wps:cNvSpPr/>
                        <wps:spPr>
                          <a:xfrm>
                            <a:off x="864" y="3040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2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3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8"/>
                                </a:lnTo>
                                <a:lnTo>
                                  <a:pt x="975" y="25"/>
                                </a:lnTo>
                                <a:lnTo>
                                  <a:pt x="982" y="35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2"/>
                                </a:lnTo>
                                <a:lnTo>
                                  <a:pt x="975" y="262"/>
                                </a:lnTo>
                                <a:lnTo>
                                  <a:pt x="965" y="269"/>
                                </a:lnTo>
                                <a:lnTo>
                                  <a:pt x="953" y="272"/>
                                </a:lnTo>
                                <a:lnTo>
                                  <a:pt x="988" y="272"/>
                                </a:lnTo>
                                <a:lnTo>
                                  <a:pt x="997" y="258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8" o:spid="_x0000_s1026" o:spt="203" style="position:absolute;left:0pt;margin-left:43.2pt;margin-top:152pt;height:14.45pt;width:50.05pt;mso-position-horizontal-relative:page;z-index:-254943232;mso-width-relative:page;mso-height-relative:page;" coordorigin="865,3041" coordsize="1001,289" o:gfxdata="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FYnwFna&#10;AAAACgEAAA8AAAAAAAAAAQAgAAAAIgAAAGRycy9kb3ducmV2LnhtbFBLAQIUABQAAAAIAIdO4kAk&#10;8yfprQMAANUQAAAOAAAAAAAAAAEAIAAAACkBAABkcnMvZTJvRG9jLnhtbFBLBQYAAAAABgAGAFkB&#10;AABIBwAAAAA=&#10;">
                <o:lock v:ext="edit" aspectratio="f"/>
                <v:shape id="任意多边形 149" o:spid="_x0000_s1026" o:spt="100" style="position:absolute;left:864;top:3040;height:289;width:1001;" fillcolor="#F8F8F8" filled="t" stroked="f" coordsize="1001,289" o:gfxdata="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ddM74A&#10;AADbAAAADwAAAAAAAAABACAAAAAiAAAAZHJzL2Rvd25yZXYueG1sUEsBAhQAFAAAAAgAh07iQDMv&#10;BZ47AAAAOQAAABAAAAAAAAAAAQAgAAAADQEAAGRycy9zaGFwZXhtbC54bWxQSwUGAAAAAAYABgBb&#10;AQAAtwMAAAAA&#10;" path="m953,0l48,0,29,3,14,14,4,29,0,48,0,240,4,258,14,274,29,284,48,288,953,288,971,284,987,274,997,258,1001,240,1001,48,997,29,987,14,971,3,953,0xe">
                  <v:fill on="t" focussize="0,0"/>
                  <v:stroke on="f"/>
                  <v:imagedata o:title=""/>
                  <o:lock v:ext="edit" aspectratio="f"/>
                </v:shape>
                <v:shape id="任意多边形 150" o:spid="_x0000_s1026" o:spt="100" style="position:absolute;left:864;top:3040;height:289;width:1001;" fillcolor="#EAEAEA" filled="t" stroked="f" coordsize="1001,289" o:gfxdata="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JPVe/&#10;AAAA2wAAAA8AAAAAAAAAAQAgAAAAIgAAAGRycy9kb3ducmV2LnhtbFBLAQIUABQAAAAIAIdO4kAz&#10;LwWeOwAAADkAAAAQAAAAAAAAAAEAIAAAAA4BAABkcnMvc2hhcGV4bWwueG1sUEsFBgAAAAAGAAYA&#10;WwEAALgDAAAAAA==&#10;" path="m953,0l48,0,29,3,14,14,4,29,0,48,0,240,4,258,14,274,29,284,48,288,953,288,971,284,987,274,988,272,48,272,35,269,25,262,18,252,16,240,16,48,18,35,25,25,35,18,48,16,988,16,987,14,971,3,953,0xm988,16l953,16,965,18,975,25,982,35,985,48,985,240,982,252,975,262,965,269,953,272,988,272,997,258,1001,240,1001,48,997,29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777777"/>
          <w:sz w:val="22"/>
        </w:rPr>
        <w:t>取号失败</w:t>
      </w:r>
    </w:p>
    <w:p>
      <w:pPr>
        <w:pStyle w:val="5"/>
        <w:spacing w:before="8" w:after="1"/>
        <w:rPr>
          <w:rFonts w:hint="eastAsia" w:ascii="微软雅黑" w:hAnsi="微软雅黑" w:eastAsia="微软雅黑" w:cs="微软雅黑"/>
          <w:b w:val="0"/>
          <w:sz w:val="12"/>
        </w:rPr>
      </w:pPr>
    </w:p>
    <w:tbl>
      <w:tblPr>
        <w:tblStyle w:val="7"/>
        <w:tblW w:w="753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881"/>
        <w:gridCol w:w="1674"/>
        <w:gridCol w:w="267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71"/>
              <w:ind w:left="799" w:right="786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参数名</w:t>
            </w:r>
          </w:p>
        </w:tc>
        <w:tc>
          <w:tcPr>
            <w:tcW w:w="881" w:type="dxa"/>
          </w:tcPr>
          <w:p>
            <w:pPr>
              <w:pStyle w:val="10"/>
              <w:spacing w:before="71"/>
              <w:ind w:left="211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必须</w:t>
            </w:r>
          </w:p>
        </w:tc>
        <w:tc>
          <w:tcPr>
            <w:tcW w:w="1674" w:type="dxa"/>
          </w:tcPr>
          <w:p>
            <w:pPr>
              <w:pStyle w:val="10"/>
              <w:spacing w:before="71"/>
              <w:ind w:left="594" w:right="57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2675" w:type="dxa"/>
          </w:tcPr>
          <w:p>
            <w:pPr>
              <w:pStyle w:val="10"/>
              <w:spacing w:before="71"/>
              <w:ind w:left="1097" w:right="107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53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54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errorCode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错误码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55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56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msg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运营商返回的状态信息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57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58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process_id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流水号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59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60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app_id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del w:id="61" w:author="Ms.凯瑟琳" w:date="2019-10-11T17:33:16Z">
              <w:r>
                <w:rPr>
                  <w:rFonts w:hint="eastAsia" w:ascii="微软雅黑" w:hAnsi="微软雅黑" w:eastAsia="微软雅黑" w:cs="微软雅黑"/>
                  <w:sz w:val="22"/>
                </w:rPr>
                <w:delText>极验</w:delText>
              </w:r>
            </w:del>
            <w:r>
              <w:rPr>
                <w:rFonts w:hint="eastAsia" w:ascii="微软雅黑" w:hAnsi="微软雅黑" w:eastAsia="微软雅黑" w:cs="微软雅黑"/>
                <w:sz w:val="22"/>
              </w:rPr>
              <w:t>后台配置唯一id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62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63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metadata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JSONObject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具体的错误原因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64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65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operatorType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客户端获取的运营商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66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67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clienttype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客户端,1表示Android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  <w:shd w:val="clear" w:color="auto" w:fill="F8F8F8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68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69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sdk</w:t>
            </w:r>
          </w:p>
        </w:tc>
        <w:tc>
          <w:tcPr>
            <w:tcW w:w="881" w:type="dxa"/>
            <w:shd w:val="clear" w:color="auto" w:fill="F8F8F8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  <w:shd w:val="clear" w:color="auto" w:fill="F8F8F8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267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sdk的版本号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6" w:type="dxa"/>
          </w:tcPr>
          <w:p>
            <w:pPr>
              <w:pStyle w:val="10"/>
              <w:spacing w:before="167"/>
              <w:ind w:left="342"/>
              <w:rPr>
                <w:rFonts w:hint="default" w:ascii="Courier New" w:hAnsi="Arial" w:eastAsia="Arial" w:cs="Arial"/>
                <w:sz w:val="21"/>
                <w:rPrChange w:id="70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</w:pPr>
            <w:r>
              <w:rPr>
                <w:rFonts w:hint="default" w:ascii="Courier New" w:hAnsi="Arial" w:eastAsia="Arial" w:cs="Arial"/>
                <w:sz w:val="21"/>
                <w:rPrChange w:id="71" w:author="Ms.凯瑟琳" w:date="2019-10-12T11:36:45Z">
                  <w:rPr>
                    <w:rFonts w:hint="eastAsia" w:ascii="微软雅黑" w:hAnsi="微软雅黑" w:eastAsia="微软雅黑" w:cs="微软雅黑"/>
                    <w:sz w:val="22"/>
                  </w:rPr>
                </w:rPrChange>
              </w:rPr>
              <w:t>status</w:t>
            </w:r>
          </w:p>
        </w:tc>
        <w:tc>
          <w:tcPr>
            <w:tcW w:w="881" w:type="dxa"/>
          </w:tcPr>
          <w:p>
            <w:pPr>
              <w:pStyle w:val="10"/>
              <w:spacing w:before="86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101"/>
                <w:sz w:val="22"/>
              </w:rPr>
              <w:t>是</w:t>
            </w:r>
          </w:p>
        </w:tc>
        <w:tc>
          <w:tcPr>
            <w:tcW w:w="1674" w:type="dxa"/>
          </w:tcPr>
          <w:p>
            <w:pPr>
              <w:pStyle w:val="10"/>
              <w:ind w:left="211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267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状态码,状态码为500</w:t>
            </w:r>
          </w:p>
        </w:tc>
      </w:tr>
    </w:tbl>
    <w:p>
      <w:pPr>
        <w:pStyle w:val="5"/>
        <w:spacing w:before="13"/>
        <w:rPr>
          <w:rFonts w:hint="eastAsia" w:ascii="微软雅黑" w:hAnsi="微软雅黑" w:eastAsia="微软雅黑" w:cs="微软雅黑"/>
          <w:b w:val="0"/>
          <w:sz w:val="15"/>
        </w:rPr>
      </w:pPr>
    </w:p>
    <w:p>
      <w:pPr>
        <w:spacing w:before="1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427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-1871980</wp:posOffset>
                </wp:positionV>
                <wp:extent cx="803910" cy="183515"/>
                <wp:effectExtent l="635" t="0" r="14605" b="6985"/>
                <wp:wrapNone/>
                <wp:docPr id="10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" cy="183515"/>
                          <a:chOff x="865" y="-2949"/>
                          <a:chExt cx="1266" cy="289"/>
                        </a:xfrm>
                      </wpg:grpSpPr>
                      <wps:wsp>
                        <wps:cNvPr id="99" name="任意多边形 152"/>
                        <wps:cNvSpPr/>
                        <wps:spPr>
                          <a:xfrm>
                            <a:off x="864" y="-2949"/>
                            <a:ext cx="1266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6" h="289">
                                <a:moveTo>
                                  <a:pt x="1217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217" y="289"/>
                                </a:lnTo>
                                <a:lnTo>
                                  <a:pt x="1236" y="285"/>
                                </a:lnTo>
                                <a:lnTo>
                                  <a:pt x="1251" y="275"/>
                                </a:lnTo>
                                <a:lnTo>
                                  <a:pt x="1261" y="259"/>
                                </a:lnTo>
                                <a:lnTo>
                                  <a:pt x="1265" y="241"/>
                                </a:lnTo>
                                <a:lnTo>
                                  <a:pt x="1265" y="48"/>
                                </a:lnTo>
                                <a:lnTo>
                                  <a:pt x="1261" y="30"/>
                                </a:lnTo>
                                <a:lnTo>
                                  <a:pt x="1251" y="14"/>
                                </a:lnTo>
                                <a:lnTo>
                                  <a:pt x="1236" y="4"/>
                                </a:lnTo>
                                <a:lnTo>
                                  <a:pt x="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0" name="任意多边形 153"/>
                        <wps:cNvSpPr/>
                        <wps:spPr>
                          <a:xfrm>
                            <a:off x="864" y="-2949"/>
                            <a:ext cx="1266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6" h="289">
                                <a:moveTo>
                                  <a:pt x="1217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217" y="289"/>
                                </a:lnTo>
                                <a:lnTo>
                                  <a:pt x="1236" y="285"/>
                                </a:lnTo>
                                <a:lnTo>
                                  <a:pt x="1251" y="275"/>
                                </a:lnTo>
                                <a:lnTo>
                                  <a:pt x="1252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252" y="16"/>
                                </a:lnTo>
                                <a:lnTo>
                                  <a:pt x="1251" y="14"/>
                                </a:lnTo>
                                <a:lnTo>
                                  <a:pt x="1236" y="4"/>
                                </a:lnTo>
                                <a:lnTo>
                                  <a:pt x="1217" y="0"/>
                                </a:lnTo>
                                <a:close/>
                                <a:moveTo>
                                  <a:pt x="1252" y="16"/>
                                </a:moveTo>
                                <a:lnTo>
                                  <a:pt x="1217" y="16"/>
                                </a:lnTo>
                                <a:lnTo>
                                  <a:pt x="1230" y="19"/>
                                </a:lnTo>
                                <a:lnTo>
                                  <a:pt x="1240" y="26"/>
                                </a:lnTo>
                                <a:lnTo>
                                  <a:pt x="1247" y="36"/>
                                </a:lnTo>
                                <a:lnTo>
                                  <a:pt x="1249" y="48"/>
                                </a:lnTo>
                                <a:lnTo>
                                  <a:pt x="1249" y="241"/>
                                </a:lnTo>
                                <a:lnTo>
                                  <a:pt x="1247" y="253"/>
                                </a:lnTo>
                                <a:lnTo>
                                  <a:pt x="1240" y="263"/>
                                </a:lnTo>
                                <a:lnTo>
                                  <a:pt x="1230" y="270"/>
                                </a:lnTo>
                                <a:lnTo>
                                  <a:pt x="1217" y="273"/>
                                </a:lnTo>
                                <a:lnTo>
                                  <a:pt x="1252" y="273"/>
                                </a:lnTo>
                                <a:lnTo>
                                  <a:pt x="1261" y="259"/>
                                </a:lnTo>
                                <a:lnTo>
                                  <a:pt x="1265" y="241"/>
                                </a:lnTo>
                                <a:lnTo>
                                  <a:pt x="1265" y="48"/>
                                </a:lnTo>
                                <a:lnTo>
                                  <a:pt x="1261" y="30"/>
                                </a:lnTo>
                                <a:lnTo>
                                  <a:pt x="125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" o:spid="_x0000_s1026" o:spt="203" style="position:absolute;left:0pt;margin-left:43.2pt;margin-top:-147.4pt;height:14.45pt;width:63.3pt;mso-position-horizontal-relative:page;z-index:-254942208;mso-width-relative:page;mso-height-relative:page;" coordorigin="865,-2949" coordsize="1266,289" o:gfxdata="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rbfXS2wAAAAwBAAAPAAAAAAAAAAEAIAAAACIAAABkcnMvZG93bnJldi54bWxQ&#10;SwECFAAUAAAACACHTuJA69SnGrwDAAD7EAAADgAAAAAAAAABACAAAAAqAQAAZHJzL2Uyb0RvYy54&#10;bWxQSwUGAAAAAAYABgBZAQAAWAcAAAAA&#10;">
                <o:lock v:ext="edit" aspectratio="f"/>
                <v:shape id="任意多边形 152" o:spid="_x0000_s1026" o:spt="100" style="position:absolute;left:864;top:-2949;height:289;width:1266;" fillcolor="#F8F8F8" filled="t" stroked="f" coordsize="1266,289" o:gfxdata="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AWRC8AAAA&#10;2wAAAA8AAAAAAAAAAQAgAAAAIgAAAGRycy9kb3ducmV2LnhtbFBLAQIUABQAAAAIAIdO4kAzLwWe&#10;OwAAADkAAAAQAAAAAAAAAAEAIAAAAAsBAABkcnMvc2hhcGV4bWwueG1sUEsFBgAAAAAGAAYAWwEA&#10;ALUDAAAAAA==&#10;" path="m1217,0l48,0,29,4,14,14,4,30,0,48,0,241,4,259,14,275,29,285,48,289,1217,289,1236,285,1251,275,1261,259,1265,241,1265,48,1261,30,1251,14,1236,4,1217,0xe">
                  <v:fill on="t" focussize="0,0"/>
                  <v:stroke on="f"/>
                  <v:imagedata o:title=""/>
                  <o:lock v:ext="edit" aspectratio="f"/>
                </v:shape>
                <v:shape id="任意多边形 153" o:spid="_x0000_s1026" o:spt="100" style="position:absolute;left:864;top:-2949;height:289;width:1266;" fillcolor="#EAEAEA" filled="t" stroked="f" coordsize="1266,289" o:gfxdata="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YjhG8AAAA&#10;3AAAAA8AAAAAAAAAAQAgAAAAIgAAAGRycy9kb3ducmV2LnhtbFBLAQIUABQAAAAIAIdO4kAzLwWe&#10;OwAAADkAAAAQAAAAAAAAAAEAIAAAAAsBAABkcnMvc2hhcGV4bWwueG1sUEsFBgAAAAAGAAYAWwEA&#10;ALUDAAAAAA==&#10;" path="m1217,0l48,0,29,4,14,14,4,30,0,48,0,241,4,259,14,275,29,285,48,289,1217,289,1236,285,1251,275,1252,273,48,273,35,270,25,263,18,253,16,241,16,48,18,36,25,26,35,19,48,16,1252,16,1251,14,1236,4,1217,0xm1252,16l1217,16,1230,19,1240,26,1247,36,1249,48,1249,241,1247,253,1240,263,1230,270,1217,273,1252,273,1261,259,1265,241,1265,48,1261,30,1252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5296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-1516380</wp:posOffset>
                </wp:positionV>
                <wp:extent cx="1149350" cy="183515"/>
                <wp:effectExtent l="635" t="635" r="12065" b="6350"/>
                <wp:wrapNone/>
                <wp:docPr id="10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83515"/>
                          <a:chOff x="865" y="-2388"/>
                          <a:chExt cx="1810" cy="289"/>
                        </a:xfrm>
                      </wpg:grpSpPr>
                      <wps:wsp>
                        <wps:cNvPr id="102" name="任意多边形 155"/>
                        <wps:cNvSpPr/>
                        <wps:spPr>
                          <a:xfrm>
                            <a:off x="864" y="-2389"/>
                            <a:ext cx="1810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0" h="289">
                                <a:moveTo>
                                  <a:pt x="1762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762" y="288"/>
                                </a:lnTo>
                                <a:lnTo>
                                  <a:pt x="1780" y="284"/>
                                </a:lnTo>
                                <a:lnTo>
                                  <a:pt x="1796" y="274"/>
                                </a:lnTo>
                                <a:lnTo>
                                  <a:pt x="1806" y="259"/>
                                </a:lnTo>
                                <a:lnTo>
                                  <a:pt x="1810" y="240"/>
                                </a:lnTo>
                                <a:lnTo>
                                  <a:pt x="1810" y="48"/>
                                </a:lnTo>
                                <a:lnTo>
                                  <a:pt x="1806" y="29"/>
                                </a:lnTo>
                                <a:lnTo>
                                  <a:pt x="1796" y="14"/>
                                </a:lnTo>
                                <a:lnTo>
                                  <a:pt x="1780" y="4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3" name="任意多边形 156"/>
                        <wps:cNvSpPr/>
                        <wps:spPr>
                          <a:xfrm>
                            <a:off x="864" y="-2389"/>
                            <a:ext cx="1810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0" h="289">
                                <a:moveTo>
                                  <a:pt x="1762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1762" y="288"/>
                                </a:lnTo>
                                <a:lnTo>
                                  <a:pt x="1780" y="284"/>
                                </a:lnTo>
                                <a:lnTo>
                                  <a:pt x="1796" y="274"/>
                                </a:lnTo>
                                <a:lnTo>
                                  <a:pt x="1797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1797" y="16"/>
                                </a:lnTo>
                                <a:lnTo>
                                  <a:pt x="1796" y="14"/>
                                </a:lnTo>
                                <a:lnTo>
                                  <a:pt x="1780" y="4"/>
                                </a:lnTo>
                                <a:lnTo>
                                  <a:pt x="1762" y="0"/>
                                </a:lnTo>
                                <a:close/>
                                <a:moveTo>
                                  <a:pt x="1797" y="16"/>
                                </a:moveTo>
                                <a:lnTo>
                                  <a:pt x="1762" y="16"/>
                                </a:lnTo>
                                <a:lnTo>
                                  <a:pt x="1774" y="18"/>
                                </a:lnTo>
                                <a:lnTo>
                                  <a:pt x="1784" y="25"/>
                                </a:lnTo>
                                <a:lnTo>
                                  <a:pt x="1791" y="35"/>
                                </a:lnTo>
                                <a:lnTo>
                                  <a:pt x="1794" y="48"/>
                                </a:lnTo>
                                <a:lnTo>
                                  <a:pt x="1794" y="240"/>
                                </a:lnTo>
                                <a:lnTo>
                                  <a:pt x="1791" y="253"/>
                                </a:lnTo>
                                <a:lnTo>
                                  <a:pt x="1784" y="263"/>
                                </a:lnTo>
                                <a:lnTo>
                                  <a:pt x="1774" y="270"/>
                                </a:lnTo>
                                <a:lnTo>
                                  <a:pt x="1762" y="272"/>
                                </a:lnTo>
                                <a:lnTo>
                                  <a:pt x="1797" y="272"/>
                                </a:lnTo>
                                <a:lnTo>
                                  <a:pt x="1806" y="259"/>
                                </a:lnTo>
                                <a:lnTo>
                                  <a:pt x="1810" y="240"/>
                                </a:lnTo>
                                <a:lnTo>
                                  <a:pt x="1810" y="48"/>
                                </a:lnTo>
                                <a:lnTo>
                                  <a:pt x="1806" y="29"/>
                                </a:lnTo>
                                <a:lnTo>
                                  <a:pt x="179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26" o:spt="203" style="position:absolute;left:0pt;margin-left:43.2pt;margin-top:-119.4pt;height:14.45pt;width:90.5pt;mso-position-horizontal-relative:page;z-index:-254941184;mso-width-relative:page;mso-height-relative:page;" coordorigin="865,-2388" coordsize="1810,289" o:gfxdata="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e/aF+&#10;2wAAAAwBAAAPAAAAAAAAAAEAIAAAACIAAABkcnMvZG93bnJldi54bWxQSwECFAAUAAAACACHTuJA&#10;NF78Ya0DAAD9EAAADgAAAAAAAAABACAAAAAqAQAAZHJzL2Uyb0RvYy54bWxQSwUGAAAAAAYABgBZ&#10;AQAASQcAAAAA&#10;">
                <o:lock v:ext="edit" aspectratio="f"/>
                <v:shape id="任意多边形 155" o:spid="_x0000_s1026" o:spt="100" style="position:absolute;left:864;top:-2389;height:289;width:1810;" fillcolor="#F8F8F8" filled="t" stroked="f" coordsize="1810,289" o:gfxdata="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14WrsAAADc&#10;AAAADwAAAAAAAAABACAAAAAiAAAAZHJzL2Rvd25yZXYueG1sUEsBAhQAFAAAAAgAh07iQDMvBZ47&#10;AAAAOQAAABAAAAAAAAAAAQAgAAAACgEAAGRycy9zaGFwZXhtbC54bWxQSwUGAAAAAAYABgBbAQAA&#10;tAMAAAAA&#10;" path="m1762,0l48,0,29,4,14,14,4,29,0,48,0,240,4,259,14,274,29,284,48,288,1762,288,1780,284,1796,274,1806,259,1810,240,1810,48,1806,29,1796,14,1780,4,1762,0xe">
                  <v:fill on="t" focussize="0,0"/>
                  <v:stroke on="f"/>
                  <v:imagedata o:title=""/>
                  <o:lock v:ext="edit" aspectratio="f"/>
                </v:shape>
                <v:shape id="任意多边形 156" o:spid="_x0000_s1026" o:spt="100" style="position:absolute;left:864;top:-2389;height:289;width:1810;" fillcolor="#EAEAEA" filled="t" stroked="f" coordsize="1810,289" o:gfxdata="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Zm9HugAAANwA&#10;AAAPAAAAAAAAAAEAIAAAACIAAABkcnMvZG93bnJldi54bWxQSwECFAAUAAAACACHTuJAMy8FnjsA&#10;AAA5AAAAEAAAAAAAAAABACAAAAAJAQAAZHJzL3NoYXBleG1sLnhtbFBLBQYAAAAABgAGAFsBAACz&#10;AwAAAAA=&#10;" path="m1762,0l48,0,29,4,14,14,4,29,0,48,0,240,4,259,14,274,29,284,48,288,1762,288,1780,284,1796,274,1797,272,48,272,35,270,25,263,18,253,16,240,16,48,18,35,25,25,35,18,48,16,1797,16,1796,14,1780,4,1762,0xm1797,16l1762,16,1774,18,1784,25,1791,35,1794,48,1794,240,1791,253,1784,263,1774,270,1762,272,1797,272,1806,259,1810,240,1810,48,1806,29,1797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632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-1160145</wp:posOffset>
                </wp:positionV>
                <wp:extent cx="976630" cy="183515"/>
                <wp:effectExtent l="635" t="0" r="13335" b="6985"/>
                <wp:wrapNone/>
                <wp:docPr id="10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30" cy="183515"/>
                          <a:chOff x="865" y="-1828"/>
                          <a:chExt cx="1538" cy="289"/>
                        </a:xfrm>
                      </wpg:grpSpPr>
                      <wps:wsp>
                        <wps:cNvPr id="105" name="任意多边形 158"/>
                        <wps:cNvSpPr/>
                        <wps:spPr>
                          <a:xfrm>
                            <a:off x="864" y="-1828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489" y="289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5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1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30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6" name="任意多边形 159"/>
                        <wps:cNvSpPr/>
                        <wps:spPr>
                          <a:xfrm>
                            <a:off x="864" y="-1828"/>
                            <a:ext cx="1538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8" h="289">
                                <a:moveTo>
                                  <a:pt x="1489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1489" y="289"/>
                                </a:lnTo>
                                <a:lnTo>
                                  <a:pt x="1508" y="285"/>
                                </a:lnTo>
                                <a:lnTo>
                                  <a:pt x="1523" y="275"/>
                                </a:lnTo>
                                <a:lnTo>
                                  <a:pt x="1525" y="273"/>
                                </a:lnTo>
                                <a:lnTo>
                                  <a:pt x="48" y="273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525" y="16"/>
                                </a:lnTo>
                                <a:lnTo>
                                  <a:pt x="1523" y="14"/>
                                </a:lnTo>
                                <a:lnTo>
                                  <a:pt x="1508" y="4"/>
                                </a:lnTo>
                                <a:lnTo>
                                  <a:pt x="1489" y="0"/>
                                </a:lnTo>
                                <a:close/>
                                <a:moveTo>
                                  <a:pt x="1525" y="16"/>
                                </a:moveTo>
                                <a:lnTo>
                                  <a:pt x="1489" y="16"/>
                                </a:lnTo>
                                <a:lnTo>
                                  <a:pt x="1502" y="19"/>
                                </a:lnTo>
                                <a:lnTo>
                                  <a:pt x="1512" y="26"/>
                                </a:lnTo>
                                <a:lnTo>
                                  <a:pt x="1519" y="36"/>
                                </a:lnTo>
                                <a:lnTo>
                                  <a:pt x="1521" y="48"/>
                                </a:lnTo>
                                <a:lnTo>
                                  <a:pt x="1521" y="241"/>
                                </a:lnTo>
                                <a:lnTo>
                                  <a:pt x="1519" y="253"/>
                                </a:lnTo>
                                <a:lnTo>
                                  <a:pt x="1512" y="263"/>
                                </a:lnTo>
                                <a:lnTo>
                                  <a:pt x="1502" y="270"/>
                                </a:lnTo>
                                <a:lnTo>
                                  <a:pt x="1489" y="273"/>
                                </a:lnTo>
                                <a:lnTo>
                                  <a:pt x="1525" y="273"/>
                                </a:lnTo>
                                <a:lnTo>
                                  <a:pt x="1534" y="259"/>
                                </a:lnTo>
                                <a:lnTo>
                                  <a:pt x="1537" y="241"/>
                                </a:lnTo>
                                <a:lnTo>
                                  <a:pt x="1537" y="48"/>
                                </a:lnTo>
                                <a:lnTo>
                                  <a:pt x="1534" y="30"/>
                                </a:lnTo>
                                <a:lnTo>
                                  <a:pt x="152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7" o:spid="_x0000_s1026" o:spt="203" style="position:absolute;left:0pt;margin-left:43.2pt;margin-top:-91.35pt;height:14.45pt;width:76.9pt;mso-position-horizontal-relative:page;z-index:-254940160;mso-width-relative:page;mso-height-relative:page;" coordorigin="865,-1828" coordsize="1538,289" o:gfxdata="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onvfl3AAAAAwBAAAPAAAAAAAAAAEAIAAAACIAAABkcnMvZG93bnJldi54bWxQSwEC&#10;FAAUAAAACACHTuJAUhM0iLgDAAD8EAAADgAAAAAAAAABACAAAAArAQAAZHJzL2Uyb0RvYy54bWxQ&#10;SwUGAAAAAAYABgBZAQAAVQcAAAAA&#10;">
                <o:lock v:ext="edit" aspectratio="f"/>
                <v:shape id="任意多边形 158" o:spid="_x0000_s1026" o:spt="100" style="position:absolute;left:864;top:-1828;height:289;width:1538;" fillcolor="#F8F8F8" filled="t" stroked="f" coordsize="1538,289" o:gfxdata="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2Ik28AAAA&#10;3AAAAA8AAAAAAAAAAQAgAAAAIgAAAGRycy9kb3ducmV2LnhtbFBLAQIUABQAAAAIAIdO4kAzLwWe&#10;OwAAADkAAAAQAAAAAAAAAAEAIAAAAAsBAABkcnMvc2hhcGV4bWwueG1sUEsFBgAAAAAGAAYAWwEA&#10;ALUDAAAAAA==&#10;" path="m1489,0l48,0,29,4,14,14,4,30,0,48,0,241,4,259,14,275,29,285,48,289,1489,289,1508,285,1523,275,1534,259,1537,241,1537,48,1534,30,1523,14,1508,4,1489,0xe">
                  <v:fill on="t" focussize="0,0"/>
                  <v:stroke on="f"/>
                  <v:imagedata o:title=""/>
                  <o:lock v:ext="edit" aspectratio="f"/>
                </v:shape>
                <v:shape id="任意多边形 159" o:spid="_x0000_s1026" o:spt="100" style="position:absolute;left:864;top:-1828;height:289;width:1538;" fillcolor="#EAEAEA" filled="t" stroked="f" coordsize="1538,289" o:gfxdata="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FGKrsAAADc&#10;AAAADwAAAAAAAAABACAAAAAiAAAAZHJzL2Rvd25yZXYueG1sUEsBAhQAFAAAAAgAh07iQDMvBZ47&#10;AAAAOQAAABAAAAAAAAAAAQAgAAAACgEAAGRycy9zaGFwZXhtbC54bWxQSwUGAAAAAAYABgBbAQAA&#10;tAMAAAAA&#10;" path="m1489,0l48,0,29,4,14,14,4,30,0,48,0,241,4,259,14,275,29,285,48,289,1489,289,1508,285,1523,275,1525,273,48,273,35,270,25,263,18,253,16,241,16,48,18,36,25,26,35,19,48,16,1525,16,1523,14,1508,4,1489,0xm1525,16l1489,16,1502,19,1512,26,1519,36,1521,48,1521,241,1519,253,1512,263,1502,270,1489,273,1525,273,1534,259,1537,241,1537,48,1534,30,1525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734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-804545</wp:posOffset>
                </wp:positionV>
                <wp:extent cx="376555" cy="183515"/>
                <wp:effectExtent l="635" t="635" r="3810" b="6350"/>
                <wp:wrapNone/>
                <wp:docPr id="11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183515"/>
                          <a:chOff x="865" y="-1267"/>
                          <a:chExt cx="593" cy="289"/>
                        </a:xfrm>
                      </wpg:grpSpPr>
                      <wps:wsp>
                        <wps:cNvPr id="108" name="任意多边形 161"/>
                        <wps:cNvSpPr/>
                        <wps:spPr>
                          <a:xfrm>
                            <a:off x="864" y="-1268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9" name="任意多边形 162"/>
                        <wps:cNvSpPr/>
                        <wps:spPr>
                          <a:xfrm>
                            <a:off x="864" y="-1268"/>
                            <a:ext cx="593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3" h="289">
                                <a:moveTo>
                                  <a:pt x="54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545" y="288"/>
                                </a:lnTo>
                                <a:lnTo>
                                  <a:pt x="563" y="284"/>
                                </a:lnTo>
                                <a:lnTo>
                                  <a:pt x="578" y="274"/>
                                </a:lnTo>
                                <a:lnTo>
                                  <a:pt x="580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5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580" y="16"/>
                                </a:lnTo>
                                <a:lnTo>
                                  <a:pt x="578" y="14"/>
                                </a:lnTo>
                                <a:lnTo>
                                  <a:pt x="563" y="4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580" y="16"/>
                                </a:moveTo>
                                <a:lnTo>
                                  <a:pt x="545" y="16"/>
                                </a:lnTo>
                                <a:lnTo>
                                  <a:pt x="557" y="19"/>
                                </a:lnTo>
                                <a:lnTo>
                                  <a:pt x="567" y="25"/>
                                </a:lnTo>
                                <a:lnTo>
                                  <a:pt x="574" y="36"/>
                                </a:lnTo>
                                <a:lnTo>
                                  <a:pt x="576" y="48"/>
                                </a:lnTo>
                                <a:lnTo>
                                  <a:pt x="576" y="240"/>
                                </a:lnTo>
                                <a:lnTo>
                                  <a:pt x="574" y="253"/>
                                </a:lnTo>
                                <a:lnTo>
                                  <a:pt x="567" y="263"/>
                                </a:lnTo>
                                <a:lnTo>
                                  <a:pt x="557" y="270"/>
                                </a:lnTo>
                                <a:lnTo>
                                  <a:pt x="545" y="272"/>
                                </a:lnTo>
                                <a:lnTo>
                                  <a:pt x="580" y="272"/>
                                </a:lnTo>
                                <a:lnTo>
                                  <a:pt x="589" y="259"/>
                                </a:lnTo>
                                <a:lnTo>
                                  <a:pt x="592" y="240"/>
                                </a:lnTo>
                                <a:lnTo>
                                  <a:pt x="592" y="48"/>
                                </a:lnTo>
                                <a:lnTo>
                                  <a:pt x="589" y="29"/>
                                </a:lnTo>
                                <a:lnTo>
                                  <a:pt x="58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0" o:spid="_x0000_s1026" o:spt="203" style="position:absolute;left:0pt;margin-left:43.2pt;margin-top:-63.35pt;height:14.45pt;width:29.65pt;mso-position-horizontal-relative:page;z-index:-254939136;mso-width-relative:page;mso-height-relative:page;" coordorigin="865,-1267" coordsize="593,289" o:gfxdata="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9rFVn2wAA&#10;AAsBAAAPAAAAAAAAAAEAIAAAACIAAABkcnMvZG93bnJldi54bWxQSwECFAAUAAAACACHTuJAeqPs&#10;eqoDAADSEAAADgAAAAAAAAABACAAAAAqAQAAZHJzL2Uyb0RvYy54bWxQSwUGAAAAAAYABgBZAQAA&#10;RgcAAAAA&#10;">
                <o:lock v:ext="edit" aspectratio="f"/>
                <v:shape id="任意多边形 161" o:spid="_x0000_s1026" o:spt="100" style="position:absolute;left:864;top:-1268;height:289;width:593;" fillcolor="#F8F8F8" filled="t" stroked="f" coordsize="593,289" o:gfxdata="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znC8AAAA&#10;3AAAAA8AAAAAAAAAAQAgAAAAIgAAAGRycy9kb3ducmV2LnhtbFBLAQIUABQAAAAIAIdO4kAzLwWe&#10;OwAAADkAAAAQAAAAAAAAAAEAIAAAAAsBAABkcnMvc2hhcGV4bWwueG1sUEsFBgAAAAAGAAYAWwEA&#10;ALUDAAAAAA==&#10;" path="m545,0l48,0,29,4,14,14,4,29,0,48,0,240,4,259,14,274,29,284,48,288,545,288,563,284,578,274,589,259,592,240,592,48,589,29,578,14,563,4,545,0xe">
                  <v:fill on="t" focussize="0,0"/>
                  <v:stroke on="f"/>
                  <v:imagedata o:title=""/>
                  <o:lock v:ext="edit" aspectratio="f"/>
                </v:shape>
                <v:shape id="任意多边形 162" o:spid="_x0000_s1026" o:spt="100" style="position:absolute;left:864;top:-1268;height:289;width:593;" fillcolor="#EAEAEA" filled="t" stroked="f" coordsize="593,289" o:gfxdata="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2D5bsAAADc&#10;AAAADwAAAAAAAAABACAAAAAiAAAAZHJzL2Rvd25yZXYueG1sUEsBAhQAFAAAAAgAh07iQDMvBZ47&#10;AAAAOQAAABAAAAAAAAAAAQAgAAAACgEAAGRycy9zaGFwZXhtbC54bWxQSwUGAAAAAAYABgBbAQAA&#10;tAMAAAAA&#10;" path="m545,0l48,0,29,4,14,14,4,29,0,48,0,240,4,259,14,274,29,284,48,288,545,288,563,284,578,274,580,272,48,272,35,270,25,263,18,253,16,240,16,48,18,36,25,25,35,19,48,16,580,16,578,14,563,4,545,0xm580,16l545,16,557,19,567,25,574,36,576,48,576,240,574,253,567,263,557,270,545,272,580,272,589,259,592,240,592,48,589,29,580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7836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-448310</wp:posOffset>
                </wp:positionV>
                <wp:extent cx="635635" cy="183515"/>
                <wp:effectExtent l="635" t="635" r="11430" b="6350"/>
                <wp:wrapNone/>
                <wp:docPr id="11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183515"/>
                          <a:chOff x="865" y="-706"/>
                          <a:chExt cx="1001" cy="289"/>
                        </a:xfrm>
                      </wpg:grpSpPr>
                      <wps:wsp>
                        <wps:cNvPr id="111" name="任意多边形 164"/>
                        <wps:cNvSpPr/>
                        <wps:spPr>
                          <a:xfrm>
                            <a:off x="864" y="-707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97" y="258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7" y="14"/>
                                </a:lnTo>
                                <a:lnTo>
                                  <a:pt x="971" y="3"/>
                                </a:ln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2" name="任意多边形 165"/>
                        <wps:cNvSpPr/>
                        <wps:spPr>
                          <a:xfrm>
                            <a:off x="864" y="-707"/>
                            <a:ext cx="1001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1" h="289">
                                <a:moveTo>
                                  <a:pt x="9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8"/>
                                </a:lnTo>
                                <a:lnTo>
                                  <a:pt x="14" y="274"/>
                                </a:lnTo>
                                <a:lnTo>
                                  <a:pt x="29" y="284"/>
                                </a:lnTo>
                                <a:lnTo>
                                  <a:pt x="48" y="288"/>
                                </a:lnTo>
                                <a:lnTo>
                                  <a:pt x="953" y="288"/>
                                </a:lnTo>
                                <a:lnTo>
                                  <a:pt x="971" y="284"/>
                                </a:lnTo>
                                <a:lnTo>
                                  <a:pt x="987" y="274"/>
                                </a:lnTo>
                                <a:lnTo>
                                  <a:pt x="988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69"/>
                                </a:lnTo>
                                <a:lnTo>
                                  <a:pt x="25" y="262"/>
                                </a:lnTo>
                                <a:lnTo>
                                  <a:pt x="18" y="252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5"/>
                                </a:lnTo>
                                <a:lnTo>
                                  <a:pt x="25" y="25"/>
                                </a:lnTo>
                                <a:lnTo>
                                  <a:pt x="35" y="18"/>
                                </a:lnTo>
                                <a:lnTo>
                                  <a:pt x="48" y="16"/>
                                </a:lnTo>
                                <a:lnTo>
                                  <a:pt x="988" y="16"/>
                                </a:lnTo>
                                <a:lnTo>
                                  <a:pt x="987" y="14"/>
                                </a:lnTo>
                                <a:lnTo>
                                  <a:pt x="971" y="3"/>
                                </a:lnTo>
                                <a:lnTo>
                                  <a:pt x="953" y="0"/>
                                </a:lnTo>
                                <a:close/>
                                <a:moveTo>
                                  <a:pt x="988" y="16"/>
                                </a:moveTo>
                                <a:lnTo>
                                  <a:pt x="953" y="16"/>
                                </a:lnTo>
                                <a:lnTo>
                                  <a:pt x="965" y="18"/>
                                </a:lnTo>
                                <a:lnTo>
                                  <a:pt x="975" y="25"/>
                                </a:lnTo>
                                <a:lnTo>
                                  <a:pt x="982" y="35"/>
                                </a:lnTo>
                                <a:lnTo>
                                  <a:pt x="985" y="48"/>
                                </a:lnTo>
                                <a:lnTo>
                                  <a:pt x="985" y="240"/>
                                </a:lnTo>
                                <a:lnTo>
                                  <a:pt x="982" y="252"/>
                                </a:lnTo>
                                <a:lnTo>
                                  <a:pt x="975" y="262"/>
                                </a:lnTo>
                                <a:lnTo>
                                  <a:pt x="965" y="269"/>
                                </a:lnTo>
                                <a:lnTo>
                                  <a:pt x="953" y="272"/>
                                </a:lnTo>
                                <a:lnTo>
                                  <a:pt x="988" y="272"/>
                                </a:lnTo>
                                <a:lnTo>
                                  <a:pt x="997" y="258"/>
                                </a:lnTo>
                                <a:lnTo>
                                  <a:pt x="1001" y="240"/>
                                </a:lnTo>
                                <a:lnTo>
                                  <a:pt x="1001" y="48"/>
                                </a:lnTo>
                                <a:lnTo>
                                  <a:pt x="997" y="29"/>
                                </a:lnTo>
                                <a:lnTo>
                                  <a:pt x="98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3" o:spid="_x0000_s1026" o:spt="203" style="position:absolute;left:0pt;margin-left:43.2pt;margin-top:-35.3pt;height:14.45pt;width:50.05pt;mso-position-horizontal-relative:page;z-index:-254938112;mso-width-relative:page;mso-height-relative:page;" coordorigin="865,-706" coordsize="1001,289" o:gfxdata="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XmOdv2gAAAAoB&#10;AAAPAAAAAAAAAAEAIAAAACIAAABkcnMvZG93bnJldi54bWxQSwECFAAUAAAACACHTuJAEvGPNKgD&#10;AADYEAAADgAAAAAAAAABACAAAAApAQAAZHJzL2Uyb0RvYy54bWxQSwUGAAAAAAYABgBZAQAAQwcA&#10;AAAA&#10;">
                <o:lock v:ext="edit" aspectratio="f"/>
                <v:shape id="任意多边形 164" o:spid="_x0000_s1026" o:spt="100" style="position:absolute;left:864;top:-707;height:289;width:1001;" fillcolor="#F8F8F8" filled="t" stroked="f" coordsize="1001,289" o:gfxdata="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Ej+6ugAAANwA&#10;AAAPAAAAAAAAAAEAIAAAACIAAABkcnMvZG93bnJldi54bWxQSwECFAAUAAAACACHTuJAMy8FnjsA&#10;AAA5AAAAEAAAAAAAAAABACAAAAAJAQAAZHJzL3NoYXBleG1sLnhtbFBLBQYAAAAABgAGAFsBAACz&#10;AwAAAAA=&#10;" path="m953,0l48,0,29,3,14,14,4,29,0,48,0,240,4,258,14,274,29,284,48,288,953,288,971,284,987,274,997,258,1001,240,1001,48,997,29,987,14,971,3,953,0xe">
                  <v:fill on="t" focussize="0,0"/>
                  <v:stroke on="f"/>
                  <v:imagedata o:title=""/>
                  <o:lock v:ext="edit" aspectratio="f"/>
                </v:shape>
                <v:shape id="任意多边形 165" o:spid="_x0000_s1026" o:spt="100" style="position:absolute;left:864;top:-707;height:289;width:1001;" fillcolor="#EAEAEA" filled="t" stroked="f" coordsize="1001,289" o:gfxdata="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oD0kvQAA&#10;ANwAAAAPAAAAAAAAAAEAIAAAACIAAABkcnMvZG93bnJldi54bWxQSwECFAAUAAAACACHTuJAMy8F&#10;njsAAAA5AAAAEAAAAAAAAAABACAAAAAMAQAAZHJzL3NoYXBleG1sLnhtbFBLBQYAAAAABgAGAFsB&#10;AAC2AwAAAAA=&#10;" path="m953,0l48,0,29,3,14,14,4,29,0,48,0,240,4,258,14,274,29,284,48,288,953,288,971,284,987,274,988,272,48,272,35,269,25,262,18,252,16,240,16,48,18,35,25,25,35,18,48,16,988,16,987,14,971,3,953,0xm988,16l953,16,965,18,975,25,982,35,985,48,985,240,982,252,975,262,965,269,953,272,988,272,997,258,1001,240,1001,48,997,29,988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w w:val="90"/>
          <w:sz w:val="25"/>
        </w:rPr>
        <w:t>方法说明</w:t>
      </w:r>
    </w:p>
    <w:p>
      <w:pPr>
        <w:pStyle w:val="5"/>
        <w:spacing w:before="1"/>
        <w:rPr>
          <w:rFonts w:hint="eastAsia" w:ascii="微软雅黑" w:hAnsi="微软雅黑" w:eastAsia="微软雅黑" w:cs="微软雅黑"/>
          <w:sz w:val="10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点击隐私条款的回调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635" r="16510" b="6350"/>
                <wp:wrapTopAndBottom/>
                <wp:docPr id="262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8"/>
                          <a:chExt cx="10683" cy="529"/>
                        </a:xfrm>
                      </wpg:grpSpPr>
                      <wps:wsp>
                        <wps:cNvPr id="259" name="任意多边形 167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5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0" name="任意多边形 168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1" name="文本框 169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onPrivacyClick(String name,String url)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6" o:spid="_x0000_s1026" o:spt="203" style="position:absolute;left:0pt;margin-left:30.4pt;margin-top:10.85pt;height:26.45pt;width:534.15pt;mso-position-horizontal-relative:page;mso-wrap-distance-bottom:0pt;mso-wrap-distance-top:0pt;z-index:-251607040;mso-width-relative:page;mso-height-relative:page;" coordorigin="609,218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dtge92QAAAAkBAAAPAAAAAAAAAAEAIAAAACIAAABkcnMv&#10;ZG93bnJldi54bWxQSwECFAAUAAAACACHTuJAcJGxDK4EAAC9EgAADgAAAAAAAAABACAAAAAoAQAA&#10;ZHJzL2Uyb0RvYy54bWxQSwUGAAAAAAYABgBZAQAASAgAAAAA&#10;">
                <o:lock v:ext="edit" aspectratio="f"/>
                <v:shape id="任意多边形 167" o:spid="_x0000_s1026" o:spt="100" style="position:absolute;left:608;top:217;height:529;width:10683;" fillcolor="#CCCCCC" filled="t" stroked="f" coordsize="10683,529" o:gfxdata="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DZgvvQAA&#10;ANwAAAAPAAAAAAAAAAEAIAAAACIAAABkcnMvZG93bnJldi54bWxQSwECFAAUAAAACACHTuJAMy8F&#10;njsAAAA5AAAAEAAAAAAAAAABACAAAAAMAQAAZHJzL3NoYXBleG1sLnhtbFBLBQYAAAAABgAGAFsB&#10;AAC2AwAAAAA=&#10;" path="m10634,0l48,0,29,4,14,14,3,29,0,48,0,480,3,499,14,514,29,525,48,528,10634,528,10653,525,10668,514,10679,499,10681,488,72,488,59,486,49,479,42,469,40,456,40,72,42,60,49,49,59,42,72,40,10681,40,10679,29,10668,14,10653,4,10634,0xm10681,40l10610,40,10623,42,10633,49,10640,60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68" o:spid="_x0000_s1026" o:spt="100" style="position:absolute;left:624;top:233;height:497;width:10651;" fillcolor="#F8F8F8" filled="t" stroked="f" coordsize="10651,497" o:gfxdata="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GwmG8AAAA&#10;3AAAAA8AAAAAAAAAAQAgAAAAIgAAAGRycy9kb3ducmV2LnhtbFBLAQIUABQAAAAIAIdO4kAzLwWe&#10;OwAAADkAAAAQAAAAAAAAAAEAIAAAAAsBAABkcnMvc2hhcGV4bWwueG1sUEsFBgAAAAAGAAYAWwEA&#10;ALUDAAAAAA==&#10;" path="m10618,0l32,0,19,2,9,9,2,20,0,32,0,464,2,477,9,487,19,494,32,496,10618,496,10631,494,10641,487,10648,477,10650,464,10650,32,10648,20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69" o:spid="_x0000_s1026" o:spt="202" type="#_x0000_t202" style="position:absolute;left:608;top:217;height:529;width:10683;" filled="f" stroked="f" coordsize="21600,21600" o:gfxdata="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Z3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onPrivacyClick(String name,String url)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2"/>
        </w:r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w w:val="105"/>
          <w:sz w:val="25"/>
        </w:rPr>
        <w:t>参数说明</w:t>
      </w:r>
    </w:p>
    <w:p>
      <w:pPr>
        <w:spacing w:after="0"/>
        <w:jc w:val="left"/>
        <w:rPr>
          <w:rFonts w:hint="eastAsia" w:ascii="微软雅黑" w:hAnsi="微软雅黑" w:eastAsia="微软雅黑" w:cs="微软雅黑"/>
          <w:sz w:val="25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4137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149"/>
        <w:gridCol w:w="199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3" w:type="dxa"/>
          </w:tcPr>
          <w:p>
            <w:pPr>
              <w:pStyle w:val="10"/>
              <w:spacing w:before="71"/>
              <w:ind w:left="270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149" w:type="dxa"/>
          </w:tcPr>
          <w:p>
            <w:pPr>
              <w:pStyle w:val="10"/>
              <w:spacing w:before="71"/>
              <w:ind w:left="200" w:right="18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1995" w:type="dxa"/>
          </w:tcPr>
          <w:p>
            <w:pPr>
              <w:pStyle w:val="10"/>
              <w:spacing w:before="71"/>
              <w:ind w:left="136" w:right="11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3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name</w:t>
            </w:r>
          </w:p>
        </w:tc>
        <w:tc>
          <w:tcPr>
            <w:tcW w:w="1149" w:type="dxa"/>
          </w:tcPr>
          <w:p>
            <w:pPr>
              <w:pStyle w:val="10"/>
              <w:ind w:left="200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1995" w:type="dxa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隐私条款名字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3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url</w:t>
            </w:r>
          </w:p>
        </w:tc>
        <w:tc>
          <w:tcPr>
            <w:tcW w:w="1149" w:type="dxa"/>
            <w:shd w:val="clear" w:color="auto" w:fill="F8F8F8"/>
          </w:tcPr>
          <w:p>
            <w:pPr>
              <w:pStyle w:val="10"/>
              <w:ind w:left="200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1995" w:type="dxa"/>
            <w:shd w:val="clear" w:color="auto" w:fill="F8F8F8"/>
          </w:tcPr>
          <w:p>
            <w:pPr>
              <w:pStyle w:val="10"/>
              <w:spacing w:before="86"/>
              <w:ind w:left="201" w:right="189"/>
              <w:jc w:val="left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隐私条款地址</w:t>
            </w:r>
          </w:p>
        </w:tc>
      </w:tr>
    </w:tbl>
    <w:p>
      <w:pPr>
        <w:pStyle w:val="5"/>
        <w:spacing w:before="12"/>
        <w:rPr>
          <w:rFonts w:hint="eastAsia" w:ascii="微软雅黑" w:hAnsi="微软雅黑" w:eastAsia="微软雅黑" w:cs="微软雅黑"/>
          <w:sz w:val="15"/>
        </w:rPr>
      </w:pPr>
    </w:p>
    <w:p>
      <w:pPr>
        <w:spacing w:before="0" w:line="667" w:lineRule="exact"/>
        <w:ind w:left="108" w:right="0" w:firstLine="0"/>
        <w:jc w:val="left"/>
        <w:rPr>
          <w:rFonts w:hint="eastAsia" w:ascii="微软雅黑" w:hAnsi="微软雅黑" w:eastAsia="微软雅黑" w:cs="微软雅黑"/>
          <w:b/>
          <w:sz w:val="38"/>
        </w:rPr>
      </w:pPr>
      <w:r>
        <w:rPr>
          <w:rFonts w:hint="eastAsia" w:ascii="微软雅黑" w:hAnsi="微软雅黑" w:eastAsia="微软雅黑" w:cs="微软雅黑"/>
          <w:b/>
          <w:sz w:val="38"/>
        </w:rPr>
        <w:t>开发者自定义控件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87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86" name="直线 171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0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ZDVfnUAAAABAEAAA8AAAAAAAAAAQAgAAAAIgAAAGRycy9kb3ducmV2Lnht&#10;bFBLAQIUABQAAAAIAIdO4kDWWdMONgIAALwEAAAOAAAAAAAAAAEAIAAAACMBAABkcnMvZTJvRG9j&#10;LnhtbFBLBQYAAAAABgAGAFkBAADLBQAAAAA=&#10;">
                <o:lock v:ext="edit" aspectratio="f"/>
                <v:line id="直线 171" o:spid="_x0000_s1026" o:spt="20" style="position:absolute;left:0;top:8;height:0;width:10683;" filled="f" stroked="t" coordsize="21600,21600" o:gfxdata="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4pIbsAAADc&#10;AAAADwAAAAAAAAABACAAAAAiAAAAZHJzL2Rvd25yZXYueG1sUEsBAhQAFAAAAAgAh07iQDMvBZ47&#10;AAAAOQAAABAAAAAAAAAAAQAgAAAACgEAAGRycy9zaGFwZXhtbC54bWxQSwUGAAAAAAYABgBbAQAA&#10;tAMAAAAA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251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0"/>
          <w:sz w:val="29"/>
        </w:rPr>
        <w:t>方法描述</w:t>
      </w:r>
    </w:p>
    <w:p>
      <w:pPr>
        <w:pStyle w:val="5"/>
        <w:spacing w:before="17"/>
        <w:rPr>
          <w:rFonts w:hint="eastAsia" w:ascii="微软雅黑" w:hAnsi="微软雅黑" w:eastAsia="微软雅黑" w:cs="微软雅黑"/>
          <w:sz w:val="8"/>
        </w:rPr>
      </w:pPr>
    </w:p>
    <w:p>
      <w:pPr>
        <w:spacing w:before="75" w:line="220" w:lineRule="auto"/>
        <w:ind w:left="108" w:right="224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在requestToken()方法之前实现。允许开发者在授权页面titlebar和body添加自定义的控件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en-US"/>
        </w:rPr>
        <w:t xml:space="preserve">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注意：自定义的控件不允许覆盖SDK默认的UI。</w:t>
      </w:r>
    </w:p>
    <w:p>
      <w:pPr>
        <w:pStyle w:val="5"/>
        <w:spacing w:before="13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143510</wp:posOffset>
                </wp:positionV>
                <wp:extent cx="6783705" cy="528955"/>
                <wp:effectExtent l="635" t="635" r="16510" b="3810"/>
                <wp:wrapTopAndBottom/>
                <wp:docPr id="267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528955"/>
                          <a:chOff x="609" y="227"/>
                          <a:chExt cx="10683" cy="833"/>
                        </a:xfrm>
                      </wpg:grpSpPr>
                      <wps:wsp>
                        <wps:cNvPr id="264" name="任意多边形 173"/>
                        <wps:cNvSpPr/>
                        <wps:spPr>
                          <a:xfrm>
                            <a:off x="608" y="226"/>
                            <a:ext cx="10683" cy="8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833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785"/>
                                </a:lnTo>
                                <a:lnTo>
                                  <a:pt x="3" y="803"/>
                                </a:lnTo>
                                <a:lnTo>
                                  <a:pt x="14" y="819"/>
                                </a:lnTo>
                                <a:lnTo>
                                  <a:pt x="29" y="829"/>
                                </a:lnTo>
                                <a:lnTo>
                                  <a:pt x="48" y="833"/>
                                </a:lnTo>
                                <a:lnTo>
                                  <a:pt x="10634" y="833"/>
                                </a:lnTo>
                                <a:lnTo>
                                  <a:pt x="10653" y="829"/>
                                </a:lnTo>
                                <a:lnTo>
                                  <a:pt x="10668" y="819"/>
                                </a:lnTo>
                                <a:lnTo>
                                  <a:pt x="10679" y="803"/>
                                </a:lnTo>
                                <a:lnTo>
                                  <a:pt x="10681" y="793"/>
                                </a:lnTo>
                                <a:lnTo>
                                  <a:pt x="72" y="793"/>
                                </a:lnTo>
                                <a:lnTo>
                                  <a:pt x="59" y="790"/>
                                </a:lnTo>
                                <a:lnTo>
                                  <a:pt x="49" y="783"/>
                                </a:lnTo>
                                <a:lnTo>
                                  <a:pt x="42" y="773"/>
                                </a:lnTo>
                                <a:lnTo>
                                  <a:pt x="40" y="761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49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761"/>
                                </a:lnTo>
                                <a:lnTo>
                                  <a:pt x="10640" y="773"/>
                                </a:lnTo>
                                <a:lnTo>
                                  <a:pt x="10633" y="783"/>
                                </a:lnTo>
                                <a:lnTo>
                                  <a:pt x="10623" y="790"/>
                                </a:lnTo>
                                <a:lnTo>
                                  <a:pt x="10610" y="793"/>
                                </a:lnTo>
                                <a:lnTo>
                                  <a:pt x="10681" y="793"/>
                                </a:lnTo>
                                <a:lnTo>
                                  <a:pt x="10682" y="785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5" name="任意多边形 174"/>
                        <wps:cNvSpPr/>
                        <wps:spPr>
                          <a:xfrm>
                            <a:off x="624" y="242"/>
                            <a:ext cx="10651" cy="8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801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769"/>
                                </a:lnTo>
                                <a:lnTo>
                                  <a:pt x="2" y="781"/>
                                </a:lnTo>
                                <a:lnTo>
                                  <a:pt x="9" y="791"/>
                                </a:lnTo>
                                <a:lnTo>
                                  <a:pt x="19" y="798"/>
                                </a:lnTo>
                                <a:lnTo>
                                  <a:pt x="32" y="801"/>
                                </a:lnTo>
                                <a:lnTo>
                                  <a:pt x="10618" y="801"/>
                                </a:lnTo>
                                <a:lnTo>
                                  <a:pt x="10631" y="798"/>
                                </a:lnTo>
                                <a:lnTo>
                                  <a:pt x="10641" y="791"/>
                                </a:lnTo>
                                <a:lnTo>
                                  <a:pt x="10648" y="781"/>
                                </a:lnTo>
                                <a:lnTo>
                                  <a:pt x="10650" y="769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6" name="文本框 175"/>
                        <wps:cNvSpPr txBox="1"/>
                        <wps:spPr>
                          <a:xfrm>
                            <a:off x="608" y="226"/>
                            <a:ext cx="10683" cy="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 w:line="307" w:lineRule="auto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addOneLoginRegisterViewConfig(String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id,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AuthRegisterViewCon fig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authRegisterViewConfig)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2" o:spid="_x0000_s1026" o:spt="203" style="position:absolute;left:0pt;margin-left:30.4pt;margin-top:11.3pt;height:41.65pt;width:534.15pt;mso-position-horizontal-relative:page;mso-wrap-distance-bottom:0pt;mso-wrap-distance-top:0pt;z-index:-251585536;mso-width-relative:page;mso-height-relative:page;" coordorigin="609,227" coordsize="10683,833" o:gfxdata="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aDRxr9kAAAAKAQAADwAAAAAAAAABACAAAAAiAAAAZHJzL2Rv&#10;d25yZXYueG1sUEsBAhQAFAAAAAgAh07iQKtGnresBAAAvRIAAA4AAAAAAAAAAQAgAAAAKAEAAGRy&#10;cy9lMm9Eb2MueG1sUEsFBgAAAAAGAAYAWQEAAEYIAAAAAA==&#10;">
                <o:lock v:ext="edit" aspectratio="f"/>
                <v:shape id="任意多边形 173" o:spid="_x0000_s1026" o:spt="100" style="position:absolute;left:608;top:226;height:833;width:10683;" fillcolor="#CCCCCC" filled="t" stroked="f" coordsize="10683,833" o:gfxdata="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pTzr4A&#10;AADcAAAADwAAAAAAAAABACAAAAAiAAAAZHJzL2Rvd25yZXYueG1sUEsBAhQAFAAAAAgAh07iQDMv&#10;BZ47AAAAOQAAABAAAAAAAAAAAQAgAAAADQEAAGRycy9zaGFwZXhtbC54bWxQSwUGAAAAAAYABgBb&#10;AQAAtwMAAAAA&#10;" path="m10634,0l48,0,29,4,14,14,3,29,0,48,0,785,3,803,14,819,29,829,48,833,10634,833,10653,829,10668,819,10679,803,10681,793,72,793,59,790,49,783,42,773,40,761,40,72,42,60,49,49,59,43,72,40,10681,40,10679,29,10668,14,10653,4,10634,0xm10681,40l10610,40,10623,43,10633,49,10640,60,10642,72,10642,761,10640,773,10633,783,10623,790,10610,793,10681,793,10682,785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74" o:spid="_x0000_s1026" o:spt="100" style="position:absolute;left:624;top:242;height:801;width:10651;" fillcolor="#F8F8F8" filled="t" stroked="f" coordsize="10651,801" o:gfxdata="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LvTL4A&#10;AADcAAAADwAAAAAAAAABACAAAAAiAAAAZHJzL2Rvd25yZXYueG1sUEsBAhQAFAAAAAgAh07iQDMv&#10;BZ47AAAAOQAAABAAAAAAAAAAAQAgAAAADQEAAGRycy9zaGFwZXhtbC54bWxQSwUGAAAAAAYABgBb&#10;AQAAtwMAAAAA&#10;" path="m10618,0l32,0,19,2,9,9,2,20,0,32,0,769,2,781,9,791,19,798,32,801,10618,801,10631,798,10641,791,10648,781,10650,769,10650,32,10648,20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75" o:spid="_x0000_s1026" o:spt="202" type="#_x0000_t202" style="position:absolute;left:608;top:226;height:833;width:10683;" filled="f" stroked="f" coordsize="21600,21600" o:gfxdata="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f71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 w:line="307" w:lineRule="auto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OneLoginHelper</w:t>
                        </w:r>
                        <w:r>
                          <w:rPr>
                            <w:rFonts w:ascii="Courier New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addOneLoginRegisterViewConfig(String</w:t>
                        </w:r>
                        <w:r>
                          <w:rPr>
                            <w:rFonts w:ascii="Courier New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id,</w:t>
                        </w:r>
                        <w:r>
                          <w:rPr>
                            <w:rFonts w:ascii="Courier New"/>
                            <w:spacing w:val="-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AuthRegisterViewCon fig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authRegisterViewConfig)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75"/>
        </w:rPr>
        <w:t>代码示例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139700</wp:posOffset>
                </wp:positionV>
                <wp:extent cx="6783705" cy="335915"/>
                <wp:effectExtent l="635" t="635" r="16510" b="6350"/>
                <wp:wrapTopAndBottom/>
                <wp:docPr id="271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1"/>
                          <a:chExt cx="10683" cy="529"/>
                        </a:xfrm>
                      </wpg:grpSpPr>
                      <wps:wsp>
                        <wps:cNvPr id="268" name="任意多边形 177"/>
                        <wps:cNvSpPr/>
                        <wps:spPr>
                          <a:xfrm>
                            <a:off x="608" y="220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5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9" name="任意多边形 178"/>
                        <wps:cNvSpPr/>
                        <wps:spPr>
                          <a:xfrm>
                            <a:off x="624" y="236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0" name="文本框 179"/>
                        <wps:cNvSpPr txBox="1"/>
                        <wps:spPr>
                          <a:xfrm>
                            <a:off x="608" y="220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OneLoginHelper.with().addOneLoginRegisterViewConfig(id, authRegisterViewConfig);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6" o:spid="_x0000_s1026" o:spt="203" style="position:absolute;left:0pt;margin-left:30.4pt;margin-top:11pt;height:26.45pt;width:534.15pt;mso-position-horizontal-relative:page;mso-wrap-distance-bottom:0pt;mso-wrap-distance-top:0pt;z-index:-251583488;mso-width-relative:page;mso-height-relative:page;" coordorigin="609,221" coordsize="10683,529" o:gfxdata="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q0lCh9kAAAAJAQAADwAAAAAAAAABACAAAAAiAAAAZHJz&#10;L2Rvd25yZXYueG1sUEsBAhQAFAAAAAgAh07iQOBbr+mvBAAAvRIAAA4AAAAAAAAAAQAgAAAAKAEA&#10;AGRycy9lMm9Eb2MueG1sUEsFBgAAAAAGAAYAWQEAAEkIAAAAAA==&#10;">
                <o:lock v:ext="edit" aspectratio="f"/>
                <v:shape id="任意多边形 177" o:spid="_x0000_s1026" o:spt="100" style="position:absolute;left:608;top:220;height:529;width:10683;" fillcolor="#CCCCCC" filled="t" stroked="f" coordsize="10683,529" o:gfxdata="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33CbsAAADc&#10;AAAADwAAAAAAAAABACAAAAAiAAAAZHJzL2Rvd25yZXYueG1sUEsBAhQAFAAAAAgAh07iQDMvBZ47&#10;AAAAOQAAABAAAAAAAAAAAQAgAAAACgEAAGRycy9zaGFwZXhtbC54bWxQSwUGAAAAAAYABgBbAQAA&#10;tAMAAAAA&#10;" path="m10634,0l48,0,29,4,14,14,3,29,0,48,0,480,3,499,14,514,29,525,48,528,10634,528,10653,525,10668,514,10679,499,10681,488,72,488,59,486,49,479,42,469,40,456,40,72,42,59,49,49,59,42,72,40,10681,40,10679,29,10668,14,10653,4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78" o:spid="_x0000_s1026" o:spt="100" style="position:absolute;left:624;top:236;height:497;width:10651;" fillcolor="#F8F8F8" filled="t" stroked="f" coordsize="10651,497" o:gfxdata="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8a/y/&#10;AAAA3AAAAA8AAAAAAAAAAQAgAAAAIgAAAGRycy9kb3ducmV2LnhtbFBLAQIUABQAAAAIAIdO4kAz&#10;LwWeOwAAADkAAAAQAAAAAAAAAAEAIAAAAA4BAABkcnMvc2hhcGV4bWwueG1sUEsFBgAAAAAGAAYA&#10;WwEAALgDAAAAAA=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79" o:spid="_x0000_s1026" o:spt="202" type="#_x0000_t202" style="position:absolute;left:608;top:220;height:529;width:10683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OneLoginHelper.with().addOneLoginRegisterViewConfig(id, authRegisterViewConfig);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246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10667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859"/>
        <w:gridCol w:w="497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35" w:type="dxa"/>
          </w:tcPr>
          <w:p>
            <w:pPr>
              <w:pStyle w:val="10"/>
              <w:spacing w:before="71"/>
              <w:ind w:left="1175" w:right="1160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2859" w:type="dxa"/>
          </w:tcPr>
          <w:p>
            <w:pPr>
              <w:pStyle w:val="10"/>
              <w:spacing w:before="71"/>
              <w:ind w:left="1186" w:right="117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4973" w:type="dxa"/>
          </w:tcPr>
          <w:p>
            <w:pPr>
              <w:pStyle w:val="10"/>
              <w:spacing w:before="71"/>
              <w:ind w:left="2243" w:right="2229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835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id</w:t>
            </w:r>
          </w:p>
        </w:tc>
        <w:tc>
          <w:tcPr>
            <w:tcW w:w="2859" w:type="dxa"/>
          </w:tcPr>
          <w:p>
            <w:pPr>
              <w:pStyle w:val="1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String</w:t>
            </w:r>
          </w:p>
        </w:tc>
        <w:tc>
          <w:tcPr>
            <w:tcW w:w="4973" w:type="dxa"/>
          </w:tcPr>
          <w:p>
            <w:pPr>
              <w:pStyle w:val="10"/>
              <w:spacing w:before="86"/>
              <w:ind w:left="213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开发者自定义控件名称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835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authRegisterViewConfig</w:t>
            </w:r>
          </w:p>
        </w:tc>
        <w:tc>
          <w:tcPr>
            <w:tcW w:w="2859" w:type="dxa"/>
            <w:shd w:val="clear" w:color="auto" w:fill="F8F8F8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3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AuthRegisterViewConfig</w:t>
            </w:r>
          </w:p>
        </w:tc>
        <w:tc>
          <w:tcPr>
            <w:tcW w:w="4973" w:type="dxa"/>
            <w:shd w:val="clear" w:color="auto" w:fill="F8F8F8"/>
          </w:tcPr>
          <w:p>
            <w:pPr>
              <w:pStyle w:val="10"/>
              <w:spacing w:before="108" w:line="220" w:lineRule="auto"/>
              <w:ind w:left="213" w:right="253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配置开发者自定义控件的控件来源，位置和处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 w:bidi="en-US"/>
              </w:rPr>
              <w:t>理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逻辑等</w:t>
            </w:r>
          </w:p>
        </w:tc>
      </w:tr>
    </w:tbl>
    <w:p>
      <w:pPr>
        <w:pStyle w:val="5"/>
        <w:spacing w:before="5"/>
        <w:rPr>
          <w:rFonts w:hint="eastAsia" w:ascii="微软雅黑" w:hAnsi="微软雅黑" w:eastAsia="微软雅黑" w:cs="微软雅黑"/>
          <w:sz w:val="15"/>
        </w:rPr>
      </w:pPr>
    </w:p>
    <w:p>
      <w:pPr>
        <w:spacing w:before="0" w:line="357" w:lineRule="auto"/>
        <w:ind w:left="108" w:right="6261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955675</wp:posOffset>
                </wp:positionV>
                <wp:extent cx="6783705" cy="528955"/>
                <wp:effectExtent l="635" t="0" r="16510" b="4445"/>
                <wp:wrapNone/>
                <wp:docPr id="275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528955"/>
                          <a:chOff x="609" y="1505"/>
                          <a:chExt cx="10683" cy="833"/>
                        </a:xfrm>
                      </wpg:grpSpPr>
                      <wps:wsp>
                        <wps:cNvPr id="272" name="任意多边形 181"/>
                        <wps:cNvSpPr/>
                        <wps:spPr>
                          <a:xfrm>
                            <a:off x="608" y="1505"/>
                            <a:ext cx="10683" cy="8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833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785"/>
                                </a:lnTo>
                                <a:lnTo>
                                  <a:pt x="3" y="804"/>
                                </a:lnTo>
                                <a:lnTo>
                                  <a:pt x="14" y="819"/>
                                </a:lnTo>
                                <a:lnTo>
                                  <a:pt x="29" y="829"/>
                                </a:lnTo>
                                <a:lnTo>
                                  <a:pt x="48" y="833"/>
                                </a:lnTo>
                                <a:lnTo>
                                  <a:pt x="10634" y="833"/>
                                </a:lnTo>
                                <a:lnTo>
                                  <a:pt x="10653" y="829"/>
                                </a:lnTo>
                                <a:lnTo>
                                  <a:pt x="10668" y="819"/>
                                </a:lnTo>
                                <a:lnTo>
                                  <a:pt x="10679" y="804"/>
                                </a:lnTo>
                                <a:lnTo>
                                  <a:pt x="10681" y="793"/>
                                </a:lnTo>
                                <a:lnTo>
                                  <a:pt x="72" y="793"/>
                                </a:lnTo>
                                <a:lnTo>
                                  <a:pt x="59" y="791"/>
                                </a:lnTo>
                                <a:lnTo>
                                  <a:pt x="49" y="784"/>
                                </a:lnTo>
                                <a:lnTo>
                                  <a:pt x="42" y="774"/>
                                </a:lnTo>
                                <a:lnTo>
                                  <a:pt x="40" y="761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761"/>
                                </a:lnTo>
                                <a:lnTo>
                                  <a:pt x="10640" y="774"/>
                                </a:lnTo>
                                <a:lnTo>
                                  <a:pt x="10633" y="784"/>
                                </a:lnTo>
                                <a:lnTo>
                                  <a:pt x="10623" y="791"/>
                                </a:lnTo>
                                <a:lnTo>
                                  <a:pt x="10610" y="793"/>
                                </a:lnTo>
                                <a:lnTo>
                                  <a:pt x="10681" y="793"/>
                                </a:lnTo>
                                <a:lnTo>
                                  <a:pt x="10682" y="785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3" name="任意多边形 182"/>
                        <wps:cNvSpPr/>
                        <wps:spPr>
                          <a:xfrm>
                            <a:off x="624" y="1521"/>
                            <a:ext cx="10651" cy="8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801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769"/>
                                </a:lnTo>
                                <a:lnTo>
                                  <a:pt x="2" y="782"/>
                                </a:lnTo>
                                <a:lnTo>
                                  <a:pt x="9" y="792"/>
                                </a:lnTo>
                                <a:lnTo>
                                  <a:pt x="19" y="799"/>
                                </a:lnTo>
                                <a:lnTo>
                                  <a:pt x="32" y="801"/>
                                </a:lnTo>
                                <a:lnTo>
                                  <a:pt x="10618" y="801"/>
                                </a:lnTo>
                                <a:lnTo>
                                  <a:pt x="10631" y="799"/>
                                </a:lnTo>
                                <a:lnTo>
                                  <a:pt x="10641" y="792"/>
                                </a:lnTo>
                                <a:lnTo>
                                  <a:pt x="10648" y="782"/>
                                </a:lnTo>
                                <a:lnTo>
                                  <a:pt x="10650" y="769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4" name="文本框 183"/>
                        <wps:cNvSpPr txBox="1"/>
                        <wps:spPr>
                          <a:xfrm>
                            <a:off x="608" y="1505"/>
                            <a:ext cx="10683" cy="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AuthRegisterViewConfig authRegisterViewConfig =new</w:t>
                              </w:r>
                              <w:r>
                                <w:rPr>
                                  <w:rFonts w:ascii="Courier New"/>
                                  <w:spacing w:val="-7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AuthRegisterViewConfig.Builder(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).build();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0" o:spid="_x0000_s1026" o:spt="203" style="position:absolute;left:0pt;margin-left:30.4pt;margin-top:75.25pt;height:41.65pt;width:534.15pt;mso-position-horizontal-relative:page;z-index:251735040;mso-width-relative:page;mso-height-relative:page;" coordorigin="609,1505" coordsize="10683,833" o:gfxdata="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MBVjlbaAAAACwEAAA8AAAAAAAAAAQAgAAAA&#10;IgAAAGRycy9kb3ducmV2LnhtbFBLAQIUABQAAAAIAIdO4kAILroEtQQAAMMSAAAOAAAAAAAAAAEA&#10;IAAAACkBAABkcnMvZTJvRG9jLnhtbFBLBQYAAAAABgAGAFkBAABQCAAAAAA=&#10;">
                <o:lock v:ext="edit" aspectratio="f"/>
                <v:shape id="任意多边形 181" o:spid="_x0000_s1026" o:spt="100" style="position:absolute;left:608;top:1505;height:833;width:10683;" fillcolor="#CCCCCC" filled="t" stroked="f" coordsize="10683,833" o:gfxdata="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8G+Py/&#10;AAAA3AAAAA8AAAAAAAAAAQAgAAAAIgAAAGRycy9kb3ducmV2LnhtbFBLAQIUABQAAAAIAIdO4kAz&#10;LwWeOwAAADkAAAAQAAAAAAAAAAEAIAAAAA4BAABkcnMvc2hhcGV4bWwueG1sUEsFBgAAAAAGAAYA&#10;WwEAALgDAAAAAA==&#10;" path="m10634,0l48,0,29,4,14,14,3,30,0,48,0,785,3,804,14,819,29,829,48,833,10634,833,10653,829,10668,819,10679,804,10681,793,72,793,59,791,49,784,42,774,40,761,40,72,42,60,49,50,59,43,72,40,10681,40,10679,30,10668,14,10653,4,10634,0xm10681,40l10610,40,10623,43,10633,50,10640,60,10642,72,10642,761,10640,774,10633,784,10623,791,10610,793,10681,793,10682,785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82" o:spid="_x0000_s1026" o:spt="100" style="position:absolute;left:624;top:1521;height:801;width:10651;" fillcolor="#F8F8F8" filled="t" stroked="f" coordsize="10651,801" o:gfxdata="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ORH6/&#10;AAAA3AAAAA8AAAAAAAAAAQAgAAAAIgAAAGRycy9kb3ducmV2LnhtbFBLAQIUABQAAAAIAIdO4kAz&#10;LwWeOwAAADkAAAAQAAAAAAAAAAEAIAAAAA4BAABkcnMvc2hhcGV4bWwueG1sUEsFBgAAAAAGAAYA&#10;WwEAALgDAAAAAA==&#10;" path="m10618,0l32,0,19,3,9,10,2,20,0,32,0,769,2,782,9,792,19,799,32,801,10618,801,10631,799,10641,792,10648,782,10650,769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183" o:spid="_x0000_s1026" o:spt="202" type="#_x0000_t202" style="position:absolute;left:608;top:1505;height:833;width:10683;" filled="f" stroked="f" coordsize="21600,21600" o:gfxdata="UEsDBAoAAAAAAIdO4kAAAAAAAAAAAAAAAAAEAAAAZHJzL1BLAwQUAAAACACHTuJAW5hCYL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YQm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AuthRegisterViewConfig authRegisterViewConfig =new</w:t>
                        </w:r>
                        <w:r>
                          <w:rPr>
                            <w:rFonts w:ascii="Courier New"/>
                            <w:spacing w:val="-7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AuthRegisterViewConfig.Builder(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).build();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w w:val="90"/>
          <w:sz w:val="29"/>
        </w:rPr>
        <w:t>AuthRegisterViewConfig实现接口创建实例</w:t>
      </w:r>
    </w:p>
    <w:p>
      <w:pPr>
        <w:pStyle w:val="5"/>
        <w:rPr>
          <w:rFonts w:hint="eastAsia" w:ascii="微软雅黑" w:hAnsi="微软雅黑" w:eastAsia="微软雅黑" w:cs="微软雅黑"/>
          <w:sz w:val="34"/>
        </w:rPr>
      </w:pPr>
    </w:p>
    <w:p>
      <w:pPr>
        <w:pStyle w:val="5"/>
        <w:spacing w:before="13"/>
        <w:rPr>
          <w:rFonts w:hint="eastAsia" w:ascii="微软雅黑" w:hAnsi="微软雅黑" w:eastAsia="微软雅黑" w:cs="微软雅黑"/>
          <w:sz w:val="27"/>
        </w:rPr>
      </w:pPr>
    </w:p>
    <w:p>
      <w:pPr>
        <w:pStyle w:val="5"/>
        <w:ind w:left="10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方法说明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tbl>
      <w:tblPr>
        <w:tblStyle w:val="7"/>
        <w:tblW w:w="10666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8"/>
        <w:gridCol w:w="2074"/>
        <w:gridCol w:w="621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78" w:type="dxa"/>
          </w:tcPr>
          <w:p>
            <w:pPr>
              <w:pStyle w:val="10"/>
              <w:spacing w:before="71"/>
              <w:ind w:left="792" w:right="778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w w:val="85"/>
                <w:sz w:val="22"/>
              </w:rPr>
              <w:t>方法名</w:t>
            </w:r>
          </w:p>
        </w:tc>
        <w:tc>
          <w:tcPr>
            <w:tcW w:w="2074" w:type="dxa"/>
          </w:tcPr>
          <w:p>
            <w:pPr>
              <w:pStyle w:val="10"/>
              <w:spacing w:before="71"/>
              <w:ind w:left="586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传参类型</w:t>
            </w:r>
          </w:p>
        </w:tc>
        <w:tc>
          <w:tcPr>
            <w:tcW w:w="6214" w:type="dxa"/>
          </w:tcPr>
          <w:p>
            <w:pPr>
              <w:pStyle w:val="10"/>
              <w:spacing w:before="71"/>
              <w:ind w:left="2866" w:right="284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378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setView</w:t>
            </w:r>
          </w:p>
        </w:tc>
        <w:tc>
          <w:tcPr>
            <w:tcW w:w="2074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View</w:t>
            </w:r>
          </w:p>
        </w:tc>
        <w:tc>
          <w:tcPr>
            <w:tcW w:w="6214" w:type="dxa"/>
          </w:tcPr>
          <w:p>
            <w:pPr>
              <w:pStyle w:val="10"/>
              <w:spacing w:before="108" w:line="220" w:lineRule="auto"/>
              <w:ind w:left="213" w:right="253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开发者传入自定义的控件，需要设置好控件的布局属性，</w:t>
            </w:r>
          </w:p>
          <w:p>
            <w:pPr>
              <w:pStyle w:val="10"/>
              <w:spacing w:before="108" w:line="220" w:lineRule="auto"/>
              <w:ind w:left="213" w:right="253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SDK只支持RelativeLayout布局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7" w:hRule="atLeast"/>
        </w:trPr>
        <w:tc>
          <w:tcPr>
            <w:tcW w:w="2378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hint="eastAsia" w:ascii="微软雅黑" w:hAnsi="微软雅黑" w:eastAsia="微软雅黑" w:cs="微软雅黑"/>
                <w:b/>
                <w:sz w:val="22"/>
              </w:rPr>
            </w:pPr>
          </w:p>
          <w:p>
            <w:pPr>
              <w:pStyle w:val="10"/>
              <w:spacing w:before="4"/>
              <w:ind w:left="0"/>
              <w:rPr>
                <w:rFonts w:hint="eastAsia" w:ascii="微软雅黑" w:hAnsi="微软雅黑" w:eastAsia="微软雅黑" w:cs="微软雅黑"/>
                <w:b/>
                <w:sz w:val="16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setRootViewId</w:t>
            </w:r>
          </w:p>
        </w:tc>
        <w:tc>
          <w:tcPr>
            <w:tcW w:w="2074" w:type="dxa"/>
            <w:shd w:val="clear" w:color="auto" w:fill="F8F8F8"/>
          </w:tcPr>
          <w:p>
            <w:pPr>
              <w:pStyle w:val="10"/>
              <w:spacing w:before="0"/>
              <w:ind w:left="0"/>
              <w:rPr>
                <w:rFonts w:hint="eastAsia" w:ascii="微软雅黑" w:hAnsi="微软雅黑" w:eastAsia="微软雅黑" w:cs="微软雅黑"/>
                <w:b/>
                <w:sz w:val="22"/>
              </w:rPr>
            </w:pPr>
          </w:p>
          <w:p>
            <w:pPr>
              <w:pStyle w:val="10"/>
              <w:spacing w:before="4"/>
              <w:ind w:left="0"/>
              <w:rPr>
                <w:rFonts w:hint="eastAsia" w:ascii="微软雅黑" w:hAnsi="微软雅黑" w:eastAsia="微软雅黑" w:cs="微软雅黑"/>
                <w:b/>
                <w:sz w:val="16"/>
              </w:rPr>
            </w:pPr>
          </w:p>
          <w:p>
            <w:pPr>
              <w:pStyle w:val="10"/>
              <w:spacing w:before="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int</w:t>
            </w:r>
          </w:p>
        </w:tc>
        <w:tc>
          <w:tcPr>
            <w:tcW w:w="6214" w:type="dxa"/>
          </w:tcPr>
          <w:p>
            <w:pPr>
              <w:pStyle w:val="10"/>
              <w:spacing w:before="108" w:line="220" w:lineRule="auto"/>
              <w:ind w:left="213" w:right="253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设置控件的位</w:t>
            </w:r>
          </w:p>
          <w:p>
            <w:pPr>
              <w:pStyle w:val="10"/>
              <w:spacing w:before="108" w:line="220" w:lineRule="auto"/>
              <w:ind w:left="213" w:right="254" w:rightChars="0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置 。 RootViewId.ROOT_VIEW_ID_TITLE_BAR 指标题栏， RootViewId.ROOT_VIEW_ID_BODY 指授权页空白处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2378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setCustomInterface</w:t>
            </w:r>
          </w:p>
        </w:tc>
        <w:tc>
          <w:tcPr>
            <w:tcW w:w="2074" w:type="dxa"/>
          </w:tcPr>
          <w:p>
            <w:pPr>
              <w:pStyle w:val="10"/>
              <w:spacing w:before="8"/>
              <w:ind w:left="0"/>
              <w:rPr>
                <w:rFonts w:hint="eastAsia" w:ascii="微软雅黑" w:hAnsi="微软雅黑" w:eastAsia="微软雅黑" w:cs="微软雅黑"/>
                <w:b/>
                <w:sz w:val="18"/>
              </w:rPr>
            </w:pPr>
          </w:p>
          <w:p>
            <w:pPr>
              <w:pStyle w:val="10"/>
              <w:spacing w:before="0"/>
              <w:ind w:left="212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CustomInterface</w:t>
            </w:r>
          </w:p>
        </w:tc>
        <w:tc>
          <w:tcPr>
            <w:tcW w:w="6214" w:type="dxa"/>
          </w:tcPr>
          <w:p>
            <w:pPr>
              <w:pStyle w:val="10"/>
              <w:spacing w:before="108" w:line="220" w:lineRule="auto"/>
              <w:ind w:left="213" w:right="253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设置控件事件。CustomInterface是⼀一个接口，实现了点击方法</w:t>
            </w:r>
          </w:p>
        </w:tc>
      </w:tr>
    </w:tbl>
    <w:p>
      <w:pPr>
        <w:pStyle w:val="5"/>
        <w:spacing w:before="12"/>
        <w:rPr>
          <w:rFonts w:hint="eastAsia" w:ascii="微软雅黑" w:hAnsi="微软雅黑" w:eastAsia="微软雅黑" w:cs="微软雅黑"/>
          <w:sz w:val="15"/>
        </w:rPr>
      </w:pPr>
    </w:p>
    <w:p>
      <w:pPr>
        <w:pStyle w:val="2"/>
        <w:spacing w:line="667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88608" behindDoc="1" locked="0" layoutInCell="1" allowOverlap="1">
                <wp:simplePos x="0" y="0"/>
                <wp:positionH relativeFrom="page">
                  <wp:posOffset>3218815</wp:posOffset>
                </wp:positionH>
                <wp:positionV relativeFrom="paragraph">
                  <wp:posOffset>-1788795</wp:posOffset>
                </wp:positionV>
                <wp:extent cx="3946525" cy="1027430"/>
                <wp:effectExtent l="0" t="635" r="15875" b="635"/>
                <wp:wrapNone/>
                <wp:docPr id="118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525" cy="1027430"/>
                          <a:chOff x="5069" y="-2817"/>
                          <a:chExt cx="6215" cy="1618"/>
                        </a:xfrm>
                      </wpg:grpSpPr>
                      <wps:wsp>
                        <wps:cNvPr id="114" name="矩形 185"/>
                        <wps:cNvSpPr/>
                        <wps:spPr>
                          <a:xfrm>
                            <a:off x="5069" y="-2818"/>
                            <a:ext cx="6215" cy="161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5" name="任意多边形 186"/>
                        <wps:cNvSpPr/>
                        <wps:spPr>
                          <a:xfrm>
                            <a:off x="5765" y="-2329"/>
                            <a:ext cx="4637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37" h="289">
                                <a:moveTo>
                                  <a:pt x="4588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4588" y="288"/>
                                </a:lnTo>
                                <a:lnTo>
                                  <a:pt x="4607" y="285"/>
                                </a:lnTo>
                                <a:lnTo>
                                  <a:pt x="4622" y="274"/>
                                </a:lnTo>
                                <a:lnTo>
                                  <a:pt x="4624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4624" y="16"/>
                                </a:lnTo>
                                <a:lnTo>
                                  <a:pt x="4622" y="14"/>
                                </a:lnTo>
                                <a:lnTo>
                                  <a:pt x="4607" y="4"/>
                                </a:lnTo>
                                <a:lnTo>
                                  <a:pt x="4588" y="0"/>
                                </a:lnTo>
                                <a:close/>
                                <a:moveTo>
                                  <a:pt x="4624" y="16"/>
                                </a:moveTo>
                                <a:lnTo>
                                  <a:pt x="4588" y="16"/>
                                </a:lnTo>
                                <a:lnTo>
                                  <a:pt x="4601" y="19"/>
                                </a:lnTo>
                                <a:lnTo>
                                  <a:pt x="4611" y="26"/>
                                </a:lnTo>
                                <a:lnTo>
                                  <a:pt x="4618" y="36"/>
                                </a:lnTo>
                                <a:lnTo>
                                  <a:pt x="4620" y="48"/>
                                </a:lnTo>
                                <a:lnTo>
                                  <a:pt x="4620" y="240"/>
                                </a:lnTo>
                                <a:lnTo>
                                  <a:pt x="4618" y="253"/>
                                </a:lnTo>
                                <a:lnTo>
                                  <a:pt x="4611" y="263"/>
                                </a:lnTo>
                                <a:lnTo>
                                  <a:pt x="4601" y="270"/>
                                </a:lnTo>
                                <a:lnTo>
                                  <a:pt x="4588" y="272"/>
                                </a:lnTo>
                                <a:lnTo>
                                  <a:pt x="4624" y="272"/>
                                </a:lnTo>
                                <a:lnTo>
                                  <a:pt x="4633" y="259"/>
                                </a:lnTo>
                                <a:lnTo>
                                  <a:pt x="4636" y="240"/>
                                </a:lnTo>
                                <a:lnTo>
                                  <a:pt x="4636" y="48"/>
                                </a:lnTo>
                                <a:lnTo>
                                  <a:pt x="4633" y="29"/>
                                </a:lnTo>
                                <a:lnTo>
                                  <a:pt x="462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6" name="任意多边形 187"/>
                        <wps:cNvSpPr/>
                        <wps:spPr>
                          <a:xfrm>
                            <a:off x="5990" y="-1977"/>
                            <a:ext cx="3964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64" h="289">
                                <a:moveTo>
                                  <a:pt x="3916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3916" y="289"/>
                                </a:lnTo>
                                <a:lnTo>
                                  <a:pt x="3935" y="285"/>
                                </a:lnTo>
                                <a:lnTo>
                                  <a:pt x="3950" y="275"/>
                                </a:lnTo>
                                <a:lnTo>
                                  <a:pt x="3960" y="259"/>
                                </a:lnTo>
                                <a:lnTo>
                                  <a:pt x="3964" y="241"/>
                                </a:lnTo>
                                <a:lnTo>
                                  <a:pt x="3964" y="49"/>
                                </a:lnTo>
                                <a:lnTo>
                                  <a:pt x="3960" y="30"/>
                                </a:lnTo>
                                <a:lnTo>
                                  <a:pt x="3950" y="15"/>
                                </a:lnTo>
                                <a:lnTo>
                                  <a:pt x="3935" y="4"/>
                                </a:lnTo>
                                <a:lnTo>
                                  <a:pt x="3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7" name="任意多边形 188"/>
                        <wps:cNvSpPr/>
                        <wps:spPr>
                          <a:xfrm>
                            <a:off x="5990" y="-1977"/>
                            <a:ext cx="3964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64" h="289">
                                <a:moveTo>
                                  <a:pt x="3916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3916" y="289"/>
                                </a:lnTo>
                                <a:lnTo>
                                  <a:pt x="3935" y="285"/>
                                </a:lnTo>
                                <a:lnTo>
                                  <a:pt x="3950" y="275"/>
                                </a:lnTo>
                                <a:lnTo>
                                  <a:pt x="3951" y="273"/>
                                </a:lnTo>
                                <a:lnTo>
                                  <a:pt x="48" y="273"/>
                                </a:lnTo>
                                <a:lnTo>
                                  <a:pt x="36" y="270"/>
                                </a:lnTo>
                                <a:lnTo>
                                  <a:pt x="25" y="263"/>
                                </a:lnTo>
                                <a:lnTo>
                                  <a:pt x="19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9"/>
                                </a:lnTo>
                                <a:lnTo>
                                  <a:pt x="19" y="36"/>
                                </a:lnTo>
                                <a:lnTo>
                                  <a:pt x="25" y="26"/>
                                </a:lnTo>
                                <a:lnTo>
                                  <a:pt x="36" y="19"/>
                                </a:lnTo>
                                <a:lnTo>
                                  <a:pt x="48" y="16"/>
                                </a:lnTo>
                                <a:lnTo>
                                  <a:pt x="3951" y="16"/>
                                </a:lnTo>
                                <a:lnTo>
                                  <a:pt x="3950" y="15"/>
                                </a:lnTo>
                                <a:lnTo>
                                  <a:pt x="3935" y="4"/>
                                </a:lnTo>
                                <a:lnTo>
                                  <a:pt x="3916" y="0"/>
                                </a:lnTo>
                                <a:close/>
                                <a:moveTo>
                                  <a:pt x="3951" y="16"/>
                                </a:moveTo>
                                <a:lnTo>
                                  <a:pt x="3916" y="16"/>
                                </a:lnTo>
                                <a:lnTo>
                                  <a:pt x="3928" y="19"/>
                                </a:lnTo>
                                <a:lnTo>
                                  <a:pt x="3939" y="26"/>
                                </a:lnTo>
                                <a:lnTo>
                                  <a:pt x="3946" y="36"/>
                                </a:lnTo>
                                <a:lnTo>
                                  <a:pt x="3948" y="49"/>
                                </a:lnTo>
                                <a:lnTo>
                                  <a:pt x="3948" y="241"/>
                                </a:lnTo>
                                <a:lnTo>
                                  <a:pt x="3946" y="253"/>
                                </a:lnTo>
                                <a:lnTo>
                                  <a:pt x="3939" y="263"/>
                                </a:lnTo>
                                <a:lnTo>
                                  <a:pt x="3928" y="270"/>
                                </a:lnTo>
                                <a:lnTo>
                                  <a:pt x="3916" y="273"/>
                                </a:lnTo>
                                <a:lnTo>
                                  <a:pt x="3951" y="273"/>
                                </a:lnTo>
                                <a:lnTo>
                                  <a:pt x="3960" y="259"/>
                                </a:lnTo>
                                <a:lnTo>
                                  <a:pt x="3964" y="241"/>
                                </a:lnTo>
                                <a:lnTo>
                                  <a:pt x="3964" y="49"/>
                                </a:lnTo>
                                <a:lnTo>
                                  <a:pt x="3960" y="30"/>
                                </a:lnTo>
                                <a:lnTo>
                                  <a:pt x="395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4" o:spid="_x0000_s1026" o:spt="203" style="position:absolute;left:0pt;margin-left:253.45pt;margin-top:-140.85pt;height:80.9pt;width:310.75pt;mso-position-horizontal-relative:page;z-index:-254927872;mso-width-relative:page;mso-height-relative:page;" coordorigin="5069,-2817" coordsize="6215,1618" o:gfxdata="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7wIADN0AAAAOAQAADwAAAAAAAAABACAA&#10;AAAiAAAAZHJzL2Rvd25yZXYueG1sUEsBAhQAFAAAAAgAh07iQFrQblAmBQAApxsAAA4AAAAAAAAA&#10;AQAgAAAALAEAAGRycy9lMm9Eb2MueG1sUEsFBgAAAAAGAAYAWQEAAMQIAAAAAA==&#10;">
                <o:lock v:ext="edit" aspectratio="f"/>
                <v:rect id="矩形 185" o:spid="_x0000_s1026" o:spt="1" style="position:absolute;left:5069;top:-2818;height:1618;width:6215;" fillcolor="#F8F8F8" filled="t" stroked="f" coordsize="21600,21600" o:gfxdata="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xZ/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任意多边形 186" o:spid="_x0000_s1026" o:spt="100" style="position:absolute;left:5765;top:-2329;height:289;width:4637;" fillcolor="#EAEAEA" filled="t" stroked="f" coordsize="4637,289" o:gfxdata="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Y8ab4A&#10;AADcAAAADwAAAAAAAAABACAAAAAiAAAAZHJzL2Rvd25yZXYueG1sUEsBAhQAFAAAAAgAh07iQDMv&#10;BZ47AAAAOQAAABAAAAAAAAAAAQAgAAAADQEAAGRycy9zaGFwZXhtbC54bWxQSwUGAAAAAAYABgBb&#10;AQAAtwMAAAAA&#10;" path="m4588,0l48,0,29,4,14,14,4,29,0,48,0,240,4,259,14,274,29,285,48,288,4588,288,4607,285,4622,274,4624,272,48,272,35,270,25,263,18,253,16,240,16,48,18,36,25,26,35,19,48,16,4624,16,4622,14,4607,4,4588,0xm4624,16l4588,16,4601,19,4611,26,4618,36,4620,48,4620,240,4618,253,4611,263,4601,270,4588,272,4624,272,4633,259,4636,240,4636,48,4633,29,4624,16xe">
                  <v:fill on="t" focussize="0,0"/>
                  <v:stroke on="f"/>
                  <v:imagedata o:title=""/>
                  <o:lock v:ext="edit" aspectratio="f"/>
                </v:shape>
                <v:shape id="任意多边形 187" o:spid="_x0000_s1026" o:spt="100" style="position:absolute;left:5990;top:-1977;height:289;width:3964;" fillcolor="#F8F8F8" filled="t" stroked="f" coordsize="3964,289" o:gfxdata="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n7NLsAAADc&#10;AAAADwAAAAAAAAABACAAAAAiAAAAZHJzL2Rvd25yZXYueG1sUEsBAhQAFAAAAAgAh07iQDMvBZ47&#10;AAAAOQAAABAAAAAAAAAAAQAgAAAACgEAAGRycy9zaGFwZXhtbC54bWxQSwUGAAAAAAYABgBbAQAA&#10;tAMAAAAA&#10;" path="m3916,0l48,0,29,4,14,15,4,30,0,49,0,241,4,259,14,275,29,285,48,289,3916,289,3935,285,3950,275,3960,259,3964,241,3964,49,3960,30,3950,15,3935,4,3916,0xe">
                  <v:fill on="t" focussize="0,0"/>
                  <v:stroke on="f"/>
                  <v:imagedata o:title=""/>
                  <o:lock v:ext="edit" aspectratio="f"/>
                </v:shape>
                <v:shape id="任意多边形 188" o:spid="_x0000_s1026" o:spt="100" style="position:absolute;left:5990;top:-1977;height:289;width:3964;" fillcolor="#EAEAEA" filled="t" stroked="f" coordsize="3964,289" o:gfxdata="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Ttn9vQAA&#10;ANwAAAAPAAAAAAAAAAEAIAAAACIAAABkcnMvZG93bnJldi54bWxQSwECFAAUAAAACACHTuJAMy8F&#10;njsAAAA5AAAAEAAAAAAAAAABACAAAAAMAQAAZHJzL3NoYXBleG1sLnhtbFBLBQYAAAAABgAGAFsB&#10;AAC2AwAAAAA=&#10;" path="m3916,0l48,0,29,4,14,15,4,30,0,49,0,241,4,259,14,275,29,285,48,289,3916,289,3935,285,3950,275,3951,273,48,273,36,270,25,263,19,253,16,241,16,49,19,36,25,26,36,19,48,16,3951,16,3950,15,3935,4,3916,0xm3951,16l3916,16,3928,19,3939,26,3946,36,3948,49,3948,241,3946,253,3939,263,3928,270,3916,273,3951,273,3960,259,3964,241,3964,49,3960,30,3951,16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w w:val="95"/>
        </w:rPr>
        <w:t>finish授权页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9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98" name="直线 19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ZDVfnUAAAABAEAAA8AAAAAAAAAAQAgAAAAIgAAAGRycy9kb3ducmV2&#10;LnhtbFBLAQIUABQAAAAIAIdO4kA25aRdOQIAALwEAAAOAAAAAAAAAAEAIAAAACMBAABkcnMvZTJv&#10;RG9jLnhtbFBLBQYAAAAABgAGAFkBAADOBQAAAAA=&#10;">
                <o:lock v:ext="edit" aspectratio="f"/>
                <v:line id="直线 190" o:spid="_x0000_s1026" o:spt="20" style="position:absolute;left:0;top:8;height:0;width:10683;" filled="f" stroked="t" coordsize="21600,21600" o:gfxdata="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Ujh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SDK默认除了返回按钮触以外，默认是不finsih授权页的，需要开发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en-US"/>
        </w:rPr>
        <w:t>自行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实现。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  <w:spacing w:val="-4"/>
          <w:w w:val="8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9065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474980</wp:posOffset>
                </wp:positionV>
                <wp:extent cx="6783705" cy="335915"/>
                <wp:effectExtent l="635" t="635" r="16510" b="6350"/>
                <wp:wrapNone/>
                <wp:docPr id="122" name="组合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749"/>
                          <a:chExt cx="10683" cy="529"/>
                        </a:xfrm>
                      </wpg:grpSpPr>
                      <wps:wsp>
                        <wps:cNvPr id="119" name="任意多边形 192"/>
                        <wps:cNvSpPr/>
                        <wps:spPr>
                          <a:xfrm>
                            <a:off x="608" y="748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3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0" name="任意多边形 193"/>
                        <wps:cNvSpPr/>
                        <wps:spPr>
                          <a:xfrm>
                            <a:off x="624" y="764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1" name="文本框 194"/>
                        <wps:cNvSpPr txBox="1"/>
                        <wps:spPr>
                          <a:xfrm>
                            <a:off x="608" y="748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dismissAuthActivity()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1" o:spid="_x0000_s1026" o:spt="203" style="position:absolute;left:0pt;margin-left:30.4pt;margin-top:37.4pt;height:26.45pt;width:534.15pt;mso-position-horizontal-relative:page;z-index:-254925824;mso-width-relative:page;mso-height-relative:page;" coordorigin="609,749" coordsize="10683,529" o:gfxdata="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eEE1OtoAAAAKAQAADwAAAAAAAAABACAAAAAiAAAAZHJz&#10;L2Rvd25yZXYueG1sUEsBAhQAFAAAAAgAh07iQPwuK5auBAAAvRIAAA4AAAAAAAAAAQAgAAAAKQEA&#10;AGRycy9lMm9Eb2MueG1sUEsFBgAAAAAGAAYAWQEAAEkIAAAAAA==&#10;">
                <o:lock v:ext="edit" aspectratio="f"/>
                <v:shape id="任意多边形 192" o:spid="_x0000_s1026" o:spt="100" style="position:absolute;left:608;top:748;height:529;width:10683;" fillcolor="#CCCCCC" filled="t" stroked="f" coordsize="10683,529" o:gfxdata="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0JAk7sAAADc&#10;AAAADwAAAAAAAAABACAAAAAiAAAAZHJzL2Rvd25yZXYueG1sUEsBAhQAFAAAAAgAh07iQDMvBZ47&#10;AAAAOQAAABAAAAAAAAAAAQAgAAAACgEAAGRycy9zaGFwZXhtbC54bWxQSwUGAAAAAAYABgBbAQAA&#10;tAMAAAAA&#10;" path="m10634,0l48,0,29,3,14,14,3,29,0,48,0,480,3,499,14,514,29,524,48,528,10634,528,10653,524,10668,514,10679,499,10681,488,72,488,59,486,49,479,42,469,40,456,40,72,42,59,49,49,59,42,72,40,10681,40,10679,29,10668,14,10653,3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93" o:spid="_x0000_s1026" o:spt="100" style="position:absolute;left:624;top:764;height:497;width:10651;" fillcolor="#F8F8F8" filled="t" stroked="f" coordsize="10651,497" o:gfxdata="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SRrd&#10;wAAAANwAAAAPAAAAAAAAAAEAIAAAACIAAABkcnMvZG93bnJldi54bWxQSwECFAAUAAAACACHTuJA&#10;My8FnjsAAAA5AAAAEAAAAAAAAAABACAAAAAPAQAAZHJzL3NoYXBleG1sLnhtbFBLBQYAAAAABgAG&#10;AFsBAAC5AwAAAAA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194" o:spid="_x0000_s1026" o:spt="202" type="#_x0000_t202" style="position:absolute;left:608;top:748;height:529;width:10683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dismissAuthActivity()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9270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1451610</wp:posOffset>
                </wp:positionV>
                <wp:extent cx="6783705" cy="335915"/>
                <wp:effectExtent l="635" t="0" r="16510" b="6985"/>
                <wp:wrapNone/>
                <wp:docPr id="126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86"/>
                          <a:chExt cx="10683" cy="529"/>
                        </a:xfrm>
                      </wpg:grpSpPr>
                      <wps:wsp>
                        <wps:cNvPr id="123" name="任意多边形 196"/>
                        <wps:cNvSpPr/>
                        <wps:spPr>
                          <a:xfrm>
                            <a:off x="608" y="2286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4" name="任意多边形 197"/>
                        <wps:cNvSpPr/>
                        <wps:spPr>
                          <a:xfrm>
                            <a:off x="624" y="2302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5" name="文本框 198"/>
                        <wps:cNvSpPr txBox="1"/>
                        <wps:spPr>
                          <a:xfrm>
                            <a:off x="608" y="2286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OneLoginHelper.with().dismissAuthActivity();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26" o:spt="203" style="position:absolute;left:0pt;margin-left:30.4pt;margin-top:114.3pt;height:26.45pt;width:534.15pt;mso-position-horizontal-relative:page;z-index:-254923776;mso-width-relative:page;mso-height-relative:page;" coordorigin="609,2286" coordsize="10683,529" o:gfxdata="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P8rwLjaAAAACwEAAA8AAAAAAAAAAQAgAAAAIgAA&#10;AGRycy9kb3ducmV2LnhtbFBLAQIUABQAAAAIAIdO4kChqEunsgQAAMMSAAAOAAAAAAAAAAEAIAAA&#10;ACkBAABkcnMvZTJvRG9jLnhtbFBLBQYAAAAABgAGAFkBAABNCAAAAAA=&#10;">
                <o:lock v:ext="edit" aspectratio="f"/>
                <v:shape id="任意多边形 196" o:spid="_x0000_s1026" o:spt="100" style="position:absolute;left:608;top:2286;height:529;width:10683;" fillcolor="#CCCCCC" filled="t" stroked="f" coordsize="10683,529" o:gfxdata="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a9xLsAAADc&#10;AAAADwAAAAAAAAABACAAAAAiAAAAZHJzL2Rvd25yZXYueG1sUEsBAhQAFAAAAAgAh07iQDMvBZ47&#10;AAAAOQAAABAAAAAAAAAAAQAgAAAACgEAAGRycy9zaGFwZXhtbC54bWxQSwUGAAAAAAYABgBbAQAA&#10;tA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197" o:spid="_x0000_s1026" o:spt="100" style="position:absolute;left:624;top:2302;height:497;width:10651;" fillcolor="#F8F8F8" filled="t" stroked="f" coordsize="10651,497" o:gfxdata="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Ic3r4A&#10;AADcAAAADwAAAAAAAAABACAAAAAiAAAAZHJzL2Rvd25yZXYueG1sUEsBAhQAFAAAAAgAh07iQDMv&#10;BZ47AAAAOQAAABAAAAAAAAAAAQAgAAAADQEAAGRycy9zaGFwZXhtbC54bWxQSwUGAAAAAAYABgBb&#10;AQAAtwMAAAAA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198" o:spid="_x0000_s1026" o:spt="202" type="#_x0000_t202" style="position:absolute;left:608;top:2286;height:529;width:1068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OneLoginHelper.with().dismissAuthActivity();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pacing w:val="-4"/>
          <w:w w:val="80"/>
        </w:rPr>
        <w:t>方法描述</w:t>
      </w: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4"/>
          <w:w w:val="75"/>
        </w:rPr>
        <w:t>代码示例</w:t>
      </w:r>
    </w:p>
    <w:p>
      <w:pPr>
        <w:spacing w:before="1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pStyle w:val="5"/>
        <w:spacing w:before="16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无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14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80"/>
        </w:rPr>
        <w:t>日志开关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04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03" name="直线 20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9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kNV+dQAAAAEAQAADwAAAAAAAAABACAAAAAiAAAAZHJzL2Rvd25yZXYu&#10;eG1sUEsBAhQAFAAAAAgAh07iQAD8qrs4AgAAvAQAAA4AAAAAAAAAAQAgAAAAIwEAAGRycy9lMm9E&#10;b2MueG1sUEsFBgAAAAAGAAYAWQEAAM0FAAAAAA==&#10;">
                <o:lock v:ext="edit" aspectratio="f"/>
                <v:line id="直线 200" o:spid="_x0000_s1026" o:spt="20" style="position:absolute;left:0;top:8;height:0;width:10683;" filled="f" stroked="t" coordsize="21600,21600" o:gfxdata="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f6J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默认是开启的。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spacing w:line="715" w:lineRule="auto"/>
        <w:ind w:right="9594"/>
        <w:rPr>
          <w:rFonts w:hint="eastAsia" w:ascii="微软雅黑" w:hAnsi="微软雅黑" w:eastAsia="微软雅黑" w:cs="微软雅黑"/>
          <w:w w:val="8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94752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474980</wp:posOffset>
                </wp:positionV>
                <wp:extent cx="6783705" cy="335915"/>
                <wp:effectExtent l="635" t="635" r="16510" b="6350"/>
                <wp:wrapNone/>
                <wp:docPr id="130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749"/>
                          <a:chExt cx="10683" cy="529"/>
                        </a:xfrm>
                      </wpg:grpSpPr>
                      <wps:wsp>
                        <wps:cNvPr id="127" name="任意多边形 202"/>
                        <wps:cNvSpPr/>
                        <wps:spPr>
                          <a:xfrm>
                            <a:off x="608" y="748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3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8" name="任意多边形 203"/>
                        <wps:cNvSpPr/>
                        <wps:spPr>
                          <a:xfrm>
                            <a:off x="624" y="764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9" name="文本框 204"/>
                        <wps:cNvSpPr txBox="1"/>
                        <wps:spPr>
                          <a:xfrm>
                            <a:off x="608" y="748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setLogEnable(boolean logEnable)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" o:spid="_x0000_s1026" o:spt="203" style="position:absolute;left:0pt;margin-left:30.4pt;margin-top:37.4pt;height:26.45pt;width:534.15pt;mso-position-horizontal-relative:page;z-index:-254921728;mso-width-relative:page;mso-height-relative:page;" coordorigin="609,749" coordsize="10683,529" o:gfxdata="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HhBNTraAAAACgEAAA8AAAAAAAAAAQAgAAAAIgAAAGRycy9kb3du&#10;cmV2LnhtbFBLAQIUABQAAAAIAIdO4kCZv51xqQQAAL0SAAAOAAAAAAAAAAEAIAAAACkBAABkcnMv&#10;ZTJvRG9jLnhtbFBLBQYAAAAABgAGAFkBAABECAAAAAA=&#10;">
                <o:lock v:ext="edit" aspectratio="f"/>
                <v:shape id="任意多边形 202" o:spid="_x0000_s1026" o:spt="100" style="position:absolute;left:608;top:748;height:529;width:10683;" fillcolor="#CCCCCC" filled="t" stroked="f" coordsize="10683,529" o:gfxdata="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27x7sAAADc&#10;AAAADwAAAAAAAAABACAAAAAiAAAAZHJzL2Rvd25yZXYueG1sUEsBAhQAFAAAAAgAh07iQDMvBZ47&#10;AAAAOQAAABAAAAAAAAAAAQAgAAAACgEAAGRycy9zaGFwZXhtbC54bWxQSwUGAAAAAAYABgBbAQAA&#10;tAMAAAAA&#10;" path="m10634,0l48,0,29,3,14,14,3,29,0,48,0,480,3,499,14,514,29,524,48,528,10634,528,10653,524,10668,514,10679,499,10681,488,72,488,59,486,49,479,42,469,40,456,40,72,42,59,49,49,59,42,72,40,10681,40,10679,29,10668,14,10653,3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03" o:spid="_x0000_s1026" o:spt="100" style="position:absolute;left:624;top:764;height:497;width:10651;" fillcolor="#F8F8F8" filled="t" stroked="f" coordsize="10651,497" o:gfxdata="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Pxbb&#10;wAAAANwAAAAPAAAAAAAAAAEAIAAAACIAAABkcnMvZG93bnJldi54bWxQSwECFAAUAAAACACHTuJA&#10;My8FnjsAAAA5AAAAEAAAAAAAAAABACAAAAAPAQAAZHJzL3NoYXBleG1sLnhtbFBLBQYAAAAABgAG&#10;AFsBAAC5AwAAAAA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04" o:spid="_x0000_s1026" o:spt="202" type="#_x0000_t202" style="position:absolute;left:608;top:748;height:529;width:10683;" filled="f" stroked="f" coordsize="21600,21600" o:gfxdata="UEsDBAoAAAAAAIdO4kAAAAAAAAAAAAAAAAAEAAAAZHJzL1BLAwQUAAAACACHTuJAfQ+jn7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OHE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+j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setLogEnable(boolean logEnable)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396800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1451610</wp:posOffset>
                </wp:positionV>
                <wp:extent cx="6783705" cy="335915"/>
                <wp:effectExtent l="635" t="0" r="16510" b="6985"/>
                <wp:wrapNone/>
                <wp:docPr id="134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86"/>
                          <a:chExt cx="10683" cy="529"/>
                        </a:xfrm>
                      </wpg:grpSpPr>
                      <wps:wsp>
                        <wps:cNvPr id="131" name="任意多边形 206"/>
                        <wps:cNvSpPr/>
                        <wps:spPr>
                          <a:xfrm>
                            <a:off x="608" y="2286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2" name="任意多边形 207"/>
                        <wps:cNvSpPr/>
                        <wps:spPr>
                          <a:xfrm>
                            <a:off x="624" y="2302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3" name="文本框 208"/>
                        <wps:cNvSpPr txBox="1"/>
                        <wps:spPr>
                          <a:xfrm>
                            <a:off x="608" y="2286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OneLoginHelper.with().setLogEnable(false);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5" o:spid="_x0000_s1026" o:spt="203" style="position:absolute;left:0pt;margin-left:30.4pt;margin-top:114.3pt;height:26.45pt;width:534.15pt;mso-position-horizontal-relative:page;z-index:-254919680;mso-width-relative:page;mso-height-relative:page;" coordorigin="609,2286" coordsize="10683,529" o:gfxdata="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P8rwLjaAAAACwEAAA8AAAAAAAAAAQAgAAAAIgAAAGRy&#10;cy9kb3ducmV2LnhtbFBLAQIUABQAAAAIAIdO4kC6WyZDrwQAAMMSAAAOAAAAAAAAAAEAIAAAACkB&#10;AABkcnMvZTJvRG9jLnhtbFBLBQYAAAAABgAGAFkBAABKCAAAAAA=&#10;">
                <o:lock v:ext="edit" aspectratio="f"/>
                <v:shape id="任意多边形 206" o:spid="_x0000_s1026" o:spt="100" style="position:absolute;left:608;top:2286;height:529;width:10683;" fillcolor="#CCCCCC" filled="t" stroked="f" coordsize="10683,529" o:gfxdata="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EQ9bsAAADc&#10;AAAADwAAAAAAAAABACAAAAAiAAAAZHJzL2Rvd25yZXYueG1sUEsBAhQAFAAAAAgAh07iQDMvBZ47&#10;AAAAOQAAABAAAAAAAAAAAQAgAAAACgEAAGRycy9zaGFwZXhtbC54bWxQSwUGAAAAAAYABgBbAQAA&#10;tA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07" o:spid="_x0000_s1026" o:spt="100" style="position:absolute;left:624;top:2302;height:497;width:10651;" fillcolor="#F8F8F8" filled="t" stroked="f" coordsize="10651,497" o:gfxdata="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637L4A&#10;AADcAAAADwAAAAAAAAABACAAAAAiAAAAZHJzL2Rvd25yZXYueG1sUEsBAhQAFAAAAAgAh07iQDMv&#10;BZ47AAAAOQAAABAAAAAAAAAAAQAgAAAADQEAAGRycy9zaGFwZXhtbC54bWxQSwUGAAAAAAYABgBb&#10;AQAAtwMAAAAA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08" o:spid="_x0000_s1026" o:spt="202" type="#_x0000_t202" style="position:absolute;left:608;top:2286;height:529;width:10683;" filled="f" stroked="f" coordsize="21600,21600" o:gfxdata="UEsDBAoAAAAAAIdO4kAAAAAAAAAAAAAAAAAEAAAAZHJzL1BLAwQUAAAACACHTuJAmT4CqL0AAADc&#10;AAAADwAAAGRycy9kb3ducmV2LnhtbEVPS2sCMRC+F/ofwhR6q4kV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g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OneLoginHelper.with().setLogEnable(false);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w w:val="80"/>
        </w:rPr>
        <w:t>方法描述</w:t>
      </w:r>
    </w:p>
    <w:p>
      <w:pPr>
        <w:pStyle w:val="3"/>
        <w:spacing w:line="715" w:lineRule="auto"/>
        <w:ind w:right="959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80"/>
        </w:rPr>
        <w:t>代码示例</w:t>
      </w:r>
    </w:p>
    <w:p>
      <w:pPr>
        <w:spacing w:after="0" w:line="715" w:lineRule="auto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p>
      <w:pPr>
        <w:spacing w:before="0" w:line="508" w:lineRule="exact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sz w:val="29"/>
        </w:rPr>
        <w:t>参数说明</w:t>
      </w:r>
    </w:p>
    <w:p>
      <w:pPr>
        <w:pStyle w:val="5"/>
        <w:spacing w:before="7"/>
        <w:rPr>
          <w:rFonts w:hint="eastAsia" w:ascii="微软雅黑" w:hAnsi="微软雅黑" w:eastAsia="微软雅黑" w:cs="微软雅黑"/>
          <w:sz w:val="12"/>
        </w:rPr>
      </w:pPr>
    </w:p>
    <w:tbl>
      <w:tblPr>
        <w:tblStyle w:val="7"/>
        <w:tblW w:w="5652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2"/>
        <w:gridCol w:w="1440"/>
        <w:gridCol w:w="249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2" w:type="dxa"/>
          </w:tcPr>
          <w:p>
            <w:pPr>
              <w:pStyle w:val="10"/>
              <w:spacing w:before="71"/>
              <w:ind w:left="203" w:right="191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440" w:type="dxa"/>
          </w:tcPr>
          <w:p>
            <w:pPr>
              <w:pStyle w:val="10"/>
              <w:spacing w:before="71"/>
              <w:ind w:left="197" w:right="18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2490" w:type="dxa"/>
          </w:tcPr>
          <w:p>
            <w:pPr>
              <w:pStyle w:val="10"/>
              <w:spacing w:before="71"/>
              <w:ind w:left="137" w:right="117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2" w:type="dxa"/>
          </w:tcPr>
          <w:p>
            <w:pPr>
              <w:pStyle w:val="10"/>
              <w:ind w:left="203" w:right="191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logEnable</w:t>
            </w:r>
          </w:p>
        </w:tc>
        <w:tc>
          <w:tcPr>
            <w:tcW w:w="1440" w:type="dxa"/>
          </w:tcPr>
          <w:p>
            <w:pPr>
              <w:pStyle w:val="10"/>
              <w:ind w:left="197" w:right="182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2490" w:type="dxa"/>
          </w:tcPr>
          <w:p>
            <w:pPr>
              <w:pStyle w:val="10"/>
              <w:spacing w:before="86"/>
              <w:ind w:left="137" w:right="117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w w:val="95"/>
                <w:sz w:val="22"/>
              </w:rPr>
              <w:t>是否开启日志</w:t>
            </w:r>
          </w:p>
        </w:tc>
      </w:tr>
    </w:tbl>
    <w:p>
      <w:pPr>
        <w:spacing w:before="27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38"/>
        </w:rPr>
      </w:pPr>
      <w:r>
        <w:rPr>
          <w:rFonts w:hint="eastAsia" w:ascii="微软雅黑" w:hAnsi="微软雅黑" w:eastAsia="微软雅黑" w:cs="微软雅黑"/>
          <w:b/>
          <w:sz w:val="38"/>
        </w:rPr>
        <w:t>初始化是否成功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10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09" name="直线 21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mQ1X51AAAAAQBAAAPAAAAAAAAAAEAIAAAACIAAABkcnMvZG93bnJldi54&#10;bWxQSwECFAAUAAAACACHTuJAu79JqDcCAAC8BAAADgAAAAAAAAABACAAAAAjAQAAZHJzL2Uyb0Rv&#10;Yy54bWxQSwUGAAAAAAYABgBZAQAAzAUAAAAA&#10;">
                <o:lock v:ext="edit" aspectratio="f"/>
                <v:line id="直线 210" o:spid="_x0000_s1026" o:spt="20" style="position:absolute;left:0;top:8;height:0;width:10683;" filled="f" stroked="t" coordsize="21600,21600" o:gfxdata="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ffdb4A&#10;AADcAAAADwAAAAAAAAABACAAAAAiAAAAZHJzL2Rvd25yZXYueG1sUEsBAhQAFAAAAAgAh07iQDMv&#10;BZ47AAAAOQAAABAAAAAAAAAAAQAgAAAADQEAAGRycy9zaGFwZXhtbC54bWxQSwUGAAAAAAYABgBb&#10;AQAAtwMAAAAA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判断是否初始化成功，cancel之后必须重新初始化。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  <w:spacing w:val="-4"/>
          <w:w w:val="8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01920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474980</wp:posOffset>
                </wp:positionV>
                <wp:extent cx="6783705" cy="335915"/>
                <wp:effectExtent l="635" t="635" r="16510" b="6350"/>
                <wp:wrapNone/>
                <wp:docPr id="138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749"/>
                          <a:chExt cx="10683" cy="529"/>
                        </a:xfrm>
                      </wpg:grpSpPr>
                      <wps:wsp>
                        <wps:cNvPr id="135" name="任意多边形 212"/>
                        <wps:cNvSpPr/>
                        <wps:spPr>
                          <a:xfrm>
                            <a:off x="608" y="748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3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6" name="任意多边形 213"/>
                        <wps:cNvSpPr/>
                        <wps:spPr>
                          <a:xfrm>
                            <a:off x="624" y="764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7" name="文本框 214"/>
                        <wps:cNvSpPr txBox="1"/>
                        <wps:spPr>
                          <a:xfrm>
                            <a:off x="608" y="748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boolean isInitSuccess()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1" o:spid="_x0000_s1026" o:spt="203" style="position:absolute;left:0pt;margin-left:30.4pt;margin-top:37.4pt;height:26.45pt;width:534.15pt;mso-position-horizontal-relative:page;z-index:-254914560;mso-width-relative:page;mso-height-relative:page;" coordorigin="609,749" coordsize="10683,529" o:gfxdata="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eEE1OtoAAAAKAQAADwAAAAAAAAABACAAAAAiAAAAZHJzL2Rvd25yZXYu&#10;eG1sUEsBAhQAFAAAAAgAh07iQPr4qTGlBAAAvRIAAA4AAAAAAAAAAQAgAAAAKQEAAGRycy9lMm9E&#10;b2MueG1sUEsFBgAAAAAGAAYAWQEAAEAIAAAAAA==&#10;">
                <o:lock v:ext="edit" aspectratio="f"/>
                <v:shape id="任意多边形 212" o:spid="_x0000_s1026" o:spt="100" style="position:absolute;left:608;top:748;height:529;width:10683;" fillcolor="#CCCCCC" filled="t" stroked="f" coordsize="10683,529" o:gfxdata="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oW9rsAAADc&#10;AAAADwAAAAAAAAABACAAAAAiAAAAZHJzL2Rvd25yZXYueG1sUEsBAhQAFAAAAAgAh07iQDMvBZ47&#10;AAAAOQAAABAAAAAAAAAAAQAgAAAACgEAAGRycy9zaGFwZXhtbC54bWxQSwUGAAAAAAYABgBbAQAA&#10;tAMAAAAA&#10;" path="m10634,0l48,0,29,3,14,14,3,29,0,48,0,480,3,499,14,514,29,524,48,528,10634,528,10653,524,10668,514,10679,499,10681,488,72,488,59,486,49,479,42,469,40,456,40,72,42,59,49,49,59,42,72,40,10681,40,10679,29,10668,14,10653,3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13" o:spid="_x0000_s1026" o:spt="100" style="position:absolute;left:624;top:764;height:497;width:10651;" fillcolor="#F8F8F8" filled="t" stroked="f" coordsize="10651,497" o:gfxdata="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NbHvvQAA&#10;ANwAAAAPAAAAAAAAAAEAIAAAACIAAABkcnMvZG93bnJldi54bWxQSwECFAAUAAAACACHTuJAMy8F&#10;njsAAAA5AAAAEAAAAAAAAAABACAAAAAMAQAAZHJzL3NoYXBleG1sLnhtbFBLBQYAAAAABgAGAFsB&#10;AAC2AwAAAAA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14" o:spid="_x0000_s1026" o:spt="202" type="#_x0000_t202" style="position:absolute;left:608;top:748;height:529;width:10683;" filled="f" stroked="f" coordsize="21600,21600" o:gfxdata="UEsDBAoAAAAAAIdO4kAAAAAAAAAAAAAAAAAEAAAAZHJzL1BLAwQUAAAACACHTuJA5gUEq7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FB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boolean isInitSuccess()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03968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1451610</wp:posOffset>
                </wp:positionV>
                <wp:extent cx="6783705" cy="335915"/>
                <wp:effectExtent l="635" t="0" r="16510" b="6985"/>
                <wp:wrapNone/>
                <wp:docPr id="142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86"/>
                          <a:chExt cx="10683" cy="529"/>
                        </a:xfrm>
                      </wpg:grpSpPr>
                      <wps:wsp>
                        <wps:cNvPr id="139" name="任意多边形 216"/>
                        <wps:cNvSpPr/>
                        <wps:spPr>
                          <a:xfrm>
                            <a:off x="608" y="2286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0" name="任意多边形 217"/>
                        <wps:cNvSpPr/>
                        <wps:spPr>
                          <a:xfrm>
                            <a:off x="624" y="2302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1" name="文本框 218"/>
                        <wps:cNvSpPr txBox="1"/>
                        <wps:spPr>
                          <a:xfrm>
                            <a:off x="608" y="2286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OneLoginHelper.with().isInitSuccess();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5" o:spid="_x0000_s1026" o:spt="203" style="position:absolute;left:0pt;margin-left:30.4pt;margin-top:114.3pt;height:26.45pt;width:534.15pt;mso-position-horizontal-relative:page;z-index:-254912512;mso-width-relative:page;mso-height-relative:page;" coordorigin="609,2286" coordsize="10683,529" o:gfxdata="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/yvAuNoAAAALAQAADwAAAAAAAAABACAAAAAi&#10;AAAAZHJzL2Rvd25yZXYueG1sUEsBAhQAFAAAAAgAh07iQHwt+Ay0BAAAwxIAAA4AAAAAAAAAAQAg&#10;AAAAKQEAAGRycy9lMm9Eb2MueG1sUEsFBgAAAAAGAAYAWQEAAE8IAAAAAA==&#10;">
                <o:lock v:ext="edit" aspectratio="f"/>
                <v:shape id="任意多边形 216" o:spid="_x0000_s1026" o:spt="100" style="position:absolute;left:608;top:2286;height:529;width:10683;" fillcolor="#CCCCCC" filled="t" stroked="f" coordsize="10683,529" o:gfxdata="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3HPO8AAAA&#10;3AAAAA8AAAAAAAAAAQAgAAAAIgAAAGRycy9kb3ducmV2LnhtbFBLAQIUABQAAAAIAIdO4kAzLwWe&#10;OwAAADkAAAAQAAAAAAAAAAEAIAAAAAsBAABkcnMvc2hhcGV4bWwueG1sUEsFBgAAAAAGAAYAWwEA&#10;ALUDAAAAAA==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17" o:spid="_x0000_s1026" o:spt="100" style="position:absolute;left:624;top:2302;height:497;width:10651;" fillcolor="#F8F8F8" filled="t" stroked="f" coordsize="10651,497" o:gfxdata="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5b/&#10;fcEAAADcAAAADwAAAAAAAAABACAAAAAiAAAAZHJzL2Rvd25yZXYueG1sUEsBAhQAFAAAAAgAh07i&#10;QDMvBZ47AAAAOQAAABAAAAAAAAAAAQAgAAAAEAEAAGRycy9zaGFwZXhtbC54bWxQSwUGAAAAAAYA&#10;BgBbAQAAugMAAAAA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18" o:spid="_x0000_s1026" o:spt="202" type="#_x0000_t202" style="position:absolute;left:608;top:2286;height:529;width:10683;" filled="f" stroked="f" coordsize="21600,21600" o:gfxdata="UEsDBAoAAAAAAIdO4kAAAAAAAAAAAAAAAAAEAAAAZHJzL1BLAwQUAAAACACHTuJAXqZKOb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S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OneLoginHelper.with().isInitSuccess();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pacing w:val="-4"/>
          <w:w w:val="80"/>
        </w:rPr>
        <w:t>方法描述</w:t>
      </w:r>
    </w:p>
    <w:p>
      <w:pPr>
        <w:pStyle w:val="3"/>
        <w:spacing w:line="715" w:lineRule="auto"/>
        <w:ind w:right="9636"/>
        <w:rPr>
          <w:rFonts w:hint="eastAsia"/>
        </w:rPr>
      </w:pPr>
      <w:r>
        <w:rPr>
          <w:rFonts w:hint="eastAsia" w:ascii="微软雅黑" w:hAnsi="微软雅黑" w:eastAsia="微软雅黑" w:cs="微软雅黑"/>
          <w:spacing w:val="-4"/>
          <w:w w:val="75"/>
        </w:rPr>
        <w:t>代码示例</w:t>
      </w:r>
    </w:p>
    <w:p>
      <w:pPr>
        <w:spacing w:before="1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pStyle w:val="5"/>
        <w:spacing w:before="16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14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预取号是否成功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14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13" name="直线 22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1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mQ1X51AAAAAQBAAAPAAAAAAAAAAEAIAAAACIAAABkcnMvZG93bnJl&#10;di54bWxQSwECFAAUAAAACACHTuJAu0E2xToCAAC8BAAADgAAAAAAAAABACAAAAAjAQAAZHJzL2Uy&#10;b0RvYy54bWxQSwUGAAAAAAYABgBZAQAAzwUAAAAA&#10;">
                <o:lock v:ext="edit" aspectratio="f"/>
                <v:line id="直线 220" o:spid="_x0000_s1026" o:spt="20" style="position:absolute;left:0;top:8;height:0;width:10683;" filled="f" stroked="t" coordsize="21600,21600" o:gfxdata="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Gfk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判断是否预取号成功，取号必须在预取号成功之后。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  <w:spacing w:val="-4"/>
          <w:w w:val="8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0601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474980</wp:posOffset>
                </wp:positionV>
                <wp:extent cx="6783705" cy="335915"/>
                <wp:effectExtent l="635" t="635" r="16510" b="6350"/>
                <wp:wrapNone/>
                <wp:docPr id="146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749"/>
                          <a:chExt cx="10683" cy="529"/>
                        </a:xfrm>
                      </wpg:grpSpPr>
                      <wps:wsp>
                        <wps:cNvPr id="143" name="任意多边形 222"/>
                        <wps:cNvSpPr/>
                        <wps:spPr>
                          <a:xfrm>
                            <a:off x="608" y="748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3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3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4" name="任意多边形 223"/>
                        <wps:cNvSpPr/>
                        <wps:spPr>
                          <a:xfrm>
                            <a:off x="624" y="764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5" name="文本框 224"/>
                        <wps:cNvSpPr txBox="1"/>
                        <wps:spPr>
                          <a:xfrm>
                            <a:off x="608" y="748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boolean isPreGetTokenSuccess()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1" o:spid="_x0000_s1026" o:spt="203" style="position:absolute;left:0pt;margin-left:30.4pt;margin-top:37.4pt;height:26.45pt;width:534.15pt;mso-position-horizontal-relative:page;z-index:-254910464;mso-width-relative:page;mso-height-relative:page;" coordorigin="609,749" coordsize="10683,529" o:gfxdata="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HhBNTraAAAACgEAAA8AAAAAAAAAAQAgAAAAIgAAAGRycy9kb3du&#10;cmV2LnhtbFBLAQIUABQAAAAIAIdO4kBJSdKoqQQAAL0SAAAOAAAAAAAAAAEAIAAAACkBAABkcnMv&#10;ZTJvRG9jLnhtbFBLBQYAAAAABgAGAFkBAABECAAAAAA=&#10;">
                <o:lock v:ext="edit" aspectratio="f"/>
                <v:shape id="任意多边形 222" o:spid="_x0000_s1026" o:spt="100" style="position:absolute;left:608;top:748;height:529;width:10683;" fillcolor="#CCCCCC" filled="t" stroked="f" coordsize="10683,529" o:gfxdata="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lYZLsAAADc&#10;AAAADwAAAAAAAAABACAAAAAiAAAAZHJzL2Rvd25yZXYueG1sUEsBAhQAFAAAAAgAh07iQDMvBZ47&#10;AAAAOQAAABAAAAAAAAAAAQAgAAAACgEAAGRycy9zaGFwZXhtbC54bWxQSwUGAAAAAAYABgBbAQAA&#10;tAMAAAAA&#10;" path="m10634,0l48,0,29,3,14,14,3,29,0,48,0,480,3,499,14,514,29,524,48,528,10634,528,10653,524,10668,514,10679,499,10681,488,72,488,59,486,49,479,42,469,40,456,40,72,42,59,49,49,59,42,72,40,10681,40,10679,29,10668,14,10653,3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23" o:spid="_x0000_s1026" o:spt="100" style="position:absolute;left:624;top:764;height:497;width:10651;" fillcolor="#F8F8F8" filled="t" stroked="f" coordsize="10651,497" o:gfxdata="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fl+vQAA&#10;ANwAAAAPAAAAAAAAAAEAIAAAACIAAABkcnMvZG93bnJldi54bWxQSwECFAAUAAAACACHTuJAMy8F&#10;njsAAAA5AAAAEAAAAAAAAAABACAAAAAMAQAAZHJzL3NoYXBleG1sLnhtbFBLBQYAAAAABgAGAFsB&#10;AAC2AwAAAAA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24" o:spid="_x0000_s1026" o:spt="202" type="#_x0000_t202" style="position:absolute;left:608;top:748;height:529;width:10683;" filled="f" stroked="f" coordsize="21600,21600" o:gfxdata="UEsDBAoAAAAAAIdO4kAAAAAAAAAAAAAAAAAEAAAAZHJzL1BLAwQUAAAACACHTuJAIZ1MOr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Uw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boolean isPreGetTokenSuccess()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0806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1451610</wp:posOffset>
                </wp:positionV>
                <wp:extent cx="6783705" cy="335915"/>
                <wp:effectExtent l="635" t="0" r="16510" b="6985"/>
                <wp:wrapNone/>
                <wp:docPr id="150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86"/>
                          <a:chExt cx="10683" cy="529"/>
                        </a:xfrm>
                      </wpg:grpSpPr>
                      <wps:wsp>
                        <wps:cNvPr id="147" name="任意多边形 226"/>
                        <wps:cNvSpPr/>
                        <wps:spPr>
                          <a:xfrm>
                            <a:off x="608" y="2286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8" name="任意多边形 227"/>
                        <wps:cNvSpPr/>
                        <wps:spPr>
                          <a:xfrm>
                            <a:off x="624" y="2302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9" name="文本框 228"/>
                        <wps:cNvSpPr txBox="1"/>
                        <wps:spPr>
                          <a:xfrm>
                            <a:off x="608" y="2286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OneLoginHelper.with().isPreGetTokenSuccess();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5" o:spid="_x0000_s1026" o:spt="203" style="position:absolute;left:0pt;margin-left:30.4pt;margin-top:114.3pt;height:26.45pt;width:534.15pt;mso-position-horizontal-relative:page;z-index:-254908416;mso-width-relative:page;mso-height-relative:page;" coordorigin="609,2286" coordsize="10683,529" o:gfxdata="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">
                <o:lock v:ext="edit" aspectratio="f"/>
                <v:shape id="任意多边形 226" o:spid="_x0000_s1026" o:spt="100" style="position:absolute;left:608;top:2286;height:529;width:10683;" fillcolor="#CCCCCC" filled="t" stroked="f" coordsize="10683,529" o:gfxdata="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JeZ7sAAADc&#10;AAAADwAAAAAAAAABACAAAAAiAAAAZHJzL2Rvd25yZXYueG1sUEsBAhQAFAAAAAgAh07iQDMvBZ47&#10;AAAAOQAAABAAAAAAAAAAAQAgAAAACgEAAGRycy9zaGFwZXhtbC54bWxQSwUGAAAAAAYABgBbAQAA&#10;tA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27" o:spid="_x0000_s1026" o:spt="100" style="position:absolute;left:624;top:2302;height:497;width:10651;" fillcolor="#F8F8F8" filled="t" stroked="f" coordsize="10651,497" o:gfxdata="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eDz&#10;e8EAAADcAAAADwAAAAAAAAABACAAAAAiAAAAZHJzL2Rvd25yZXYueG1sUEsBAhQAFAAAAAgAh07i&#10;QDMvBZ47AAAAOQAAABAAAAAAAAAAAQAgAAAAEAEAAGRycy9zaGFwZXhtbC54bWxQSwUGAAAAAAYA&#10;BgBbAQAAugMAAAAA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28" o:spid="_x0000_s1026" o:spt="202" type="#_x0000_t202" style="position:absolute;left:608;top:2286;height:529;width:10683;" filled="f" stroked="f" coordsize="21600,21600" o:gfxdata="UEsDBAoAAAAAAIdO4kAAAAAAAAAAAAAAAAAEAAAAZHJzL1BLAwQUAAAACACHTuJAoNBGP7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QR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OneLoginHelper.with().isPreGetTokenSuccess();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pacing w:val="-4"/>
          <w:w w:val="80"/>
        </w:rPr>
        <w:t>方法描述</w:t>
      </w: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4"/>
          <w:w w:val="75"/>
        </w:rPr>
        <w:t>代码示例</w:t>
      </w:r>
    </w:p>
    <w:p>
      <w:pPr>
        <w:spacing w:before="1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pStyle w:val="5"/>
        <w:spacing w:before="17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14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隐私条款是否同意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12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11" name="直线 23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kNV+dQAAAAEAQAADwAAAAAAAAABACAAAAAiAAAAZHJzL2Rvd25yZXYu&#10;eG1sUEsBAhQAFAAAAAgAh07iQEcG+ZE4AgAAvAQAAA4AAAAAAAAAAQAgAAAAIwEAAGRycy9lMm9E&#10;b2MueG1sUEsFBgAAAAAGAAYAWQEAAM0FAAAAAA==&#10;">
                <o:lock v:ext="edit" aspectratio="f"/>
                <v:line id="直线 230" o:spid="_x0000_s1026" o:spt="20" style="position:absolute;left:0;top:8;height:0;width:10683;" filled="f" stroked="t" coordsize="21600,21600" o:gfxdata="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YRa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rFonts w:hint="eastAsia" w:ascii="微软雅黑" w:hAnsi="微软雅黑" w:eastAsia="微软雅黑" w:cs="微软雅黑"/>
          <w:sz w:val="2"/>
        </w:rPr>
        <w:sectPr>
          <w:pgSz w:w="11900" w:h="16840"/>
          <w:pgMar w:top="960" w:right="500" w:bottom="280" w:left="500" w:header="720" w:footer="720" w:gutter="0"/>
        </w:sectPr>
      </w:pPr>
    </w:p>
    <w:p>
      <w:pPr>
        <w:spacing w:before="32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判断隐私条款是否同意。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  <w:spacing w:val="-4"/>
          <w:w w:val="8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14208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474980</wp:posOffset>
                </wp:positionV>
                <wp:extent cx="6783705" cy="335915"/>
                <wp:effectExtent l="635" t="635" r="16510" b="6350"/>
                <wp:wrapNone/>
                <wp:docPr id="154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749"/>
                          <a:chExt cx="10683" cy="529"/>
                        </a:xfrm>
                      </wpg:grpSpPr>
                      <wps:wsp>
                        <wps:cNvPr id="151" name="任意多边形 232"/>
                        <wps:cNvSpPr/>
                        <wps:spPr>
                          <a:xfrm>
                            <a:off x="608" y="748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2" name="任意多边形 233"/>
                        <wps:cNvSpPr/>
                        <wps:spPr>
                          <a:xfrm>
                            <a:off x="624" y="764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3" name="文本框 234"/>
                        <wps:cNvSpPr txBox="1"/>
                        <wps:spPr>
                          <a:xfrm>
                            <a:off x="608" y="748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boolean isPrivacyChecked()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30.4pt;margin-top:37.4pt;height:26.45pt;width:534.15pt;mso-position-horizontal-relative:page;z-index:-254902272;mso-width-relative:page;mso-height-relative:page;" coordorigin="609,749" coordsize="10683,529" o:gfxdata="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HhBNTraAAAACgEAAA8AAAAAAAAAAQAgAAAAIgAAAGRycy9kb3ducmV2&#10;LnhtbFBLAQIUABQAAAAIAIdO4kBF1tlcpgQAAL0SAAAOAAAAAAAAAAEAIAAAACkBAABkcnMvZTJv&#10;RG9jLnhtbFBLBQYAAAAABgAGAFkBAABBCAAAAAA=&#10;">
                <o:lock v:ext="edit" aspectratio="f"/>
                <v:shape id="任意多边形 232" o:spid="_x0000_s1026" o:spt="100" style="position:absolute;left:608;top:748;height:529;width:10683;" fillcolor="#CCCCCC" filled="t" stroked="f" coordsize="10683,529" o:gfxdata="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71VbsAAADc&#10;AAAADwAAAAAAAAABACAAAAAiAAAAZHJzL2Rvd25yZXYueG1sUEsBAhQAFAAAAAgAh07iQDMvBZ47&#10;AAAAOQAAABAAAAAAAAAAAQAgAAAACgEAAGRycy9zaGFwZXhtbC54bWxQSwUGAAAAAAYABgBbAQAA&#10;tAMAAAAA&#10;" path="m10634,0l48,0,29,4,14,14,3,29,0,48,0,480,3,499,14,514,29,524,48,528,10634,528,10653,524,10668,514,10679,499,10681,488,72,488,59,486,49,479,42,469,40,456,40,72,42,59,49,49,59,42,72,40,10681,40,10679,29,10668,14,10653,4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33" o:spid="_x0000_s1026" o:spt="100" style="position:absolute;left:624;top:764;height:497;width:10651;" fillcolor="#F8F8F8" filled="t" stroked="f" coordsize="10651,497" o:gfxdata="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FSTL4A&#10;AADcAAAADwAAAAAAAAABACAAAAAiAAAAZHJzL2Rvd25yZXYueG1sUEsBAhQAFAAAAAgAh07iQDMv&#10;BZ47AAAAOQAAABAAAAAAAAAAAQAgAAAADQEAAGRycy9zaGFwZXhtbC54bWxQSwUGAAAAAAYABgBb&#10;AQAAtwMAAAAA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34" o:spid="_x0000_s1026" o:spt="202" type="#_x0000_t202" style="position:absolute;left:608;top:748;height:529;width:10683;" filled="f" stroked="f" coordsize="21600,21600" o:gfxdata="UEsDBAoAAAAAAIdO4kAAAAAAAAAAAAAAAAAEAAAAZHJzL1BLAwQUAAAACACHTuJAROHnCL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e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boolean isPrivacyChecked()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1625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1451610</wp:posOffset>
                </wp:positionV>
                <wp:extent cx="6783705" cy="335915"/>
                <wp:effectExtent l="635" t="0" r="16510" b="6985"/>
                <wp:wrapNone/>
                <wp:docPr id="158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86"/>
                          <a:chExt cx="10683" cy="529"/>
                        </a:xfrm>
                      </wpg:grpSpPr>
                      <wps:wsp>
                        <wps:cNvPr id="155" name="任意多边形 236"/>
                        <wps:cNvSpPr/>
                        <wps:spPr>
                          <a:xfrm>
                            <a:off x="608" y="2286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6" name="任意多边形 237"/>
                        <wps:cNvSpPr/>
                        <wps:spPr>
                          <a:xfrm>
                            <a:off x="624" y="2302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7" name="文本框 238"/>
                        <wps:cNvSpPr txBox="1"/>
                        <wps:spPr>
                          <a:xfrm>
                            <a:off x="608" y="2286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OneLoginHelper.with().isPrivacyChecked();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5" o:spid="_x0000_s1026" o:spt="203" style="position:absolute;left:0pt;margin-left:30.4pt;margin-top:114.3pt;height:26.45pt;width:534.15pt;mso-position-horizontal-relative:page;z-index:-254900224;mso-width-relative:page;mso-height-relative:page;" coordorigin="609,2286" coordsize="10683,529" o:gfxdata="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/yvAuNoAAAALAQAADwAAAAAAAAABACAAAAAiAAAAZHJz&#10;L2Rvd25yZXYueG1sUEsBAhQAFAAAAAgAh07iQFXJF+WuBAAAwxIAAA4AAAAAAAAAAQAgAAAAKQEA&#10;AGRycy9lMm9Eb2MueG1sUEsFBgAAAAAGAAYAWQEAAEkIAAAAAA==&#10;">
                <o:lock v:ext="edit" aspectratio="f"/>
                <v:shape id="任意多边形 236" o:spid="_x0000_s1026" o:spt="100" style="position:absolute;left:608;top:2286;height:529;width:10683;" fillcolor="#CCCCCC" filled="t" stroked="f" coordsize="10683,529" o:gfxdata="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XzVrsAAADc&#10;AAAADwAAAAAAAAABACAAAAAiAAAAZHJzL2Rvd25yZXYueG1sUEsBAhQAFAAAAAgAh07iQDMvBZ47&#10;AAAAOQAAABAAAAAAAAAAAQAgAAAACgEAAGRycy9zaGFwZXhtbC54bWxQSwUGAAAAAAYABgBbAQAA&#10;tA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37" o:spid="_x0000_s1026" o:spt="100" style="position:absolute;left:624;top:2302;height:497;width:10651;" fillcolor="#F8F8F8" filled="t" stroked="f" coordsize="10651,497" o:gfxdata="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6lRPvQAA&#10;ANwAAAAPAAAAAAAAAAEAIAAAACIAAABkcnMvZG93bnJldi54bWxQSwECFAAUAAAACACHTuJAMy8F&#10;njsAAAA5AAAAEAAAAAAAAAABACAAAAAMAQAAZHJzL3NoYXBleG1sLnhtbFBLBQYAAAAABgAGAFsB&#10;AAC2AwAAAAA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38" o:spid="_x0000_s1026" o:spt="202" type="#_x0000_t202" style="position:absolute;left:608;top:2286;height:529;width:10683;" filled="f" stroked="f" coordsize="21600,21600" o:gfxdata="UEsDBAoAAAAAAIdO4kAAAAAAAAAAAAAAAAAEAAAAZHJzL1BLAwQUAAAACACHTuJAO9rhC7wAAADc&#10;AAAADwAAAGRycy9kb3ducmV2LnhtbEVPS2sCMRC+F/wPYYTeamKh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a4Q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OneLoginHelper.with().isPrivacyChecked();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pacing w:val="-4"/>
          <w:w w:val="80"/>
        </w:rPr>
        <w:t>方法描述</w:t>
      </w:r>
    </w:p>
    <w:p>
      <w:pPr>
        <w:pStyle w:val="3"/>
        <w:spacing w:line="715" w:lineRule="auto"/>
        <w:ind w:right="96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4"/>
          <w:w w:val="75"/>
        </w:rPr>
        <w:t>代码示例</w:t>
      </w:r>
    </w:p>
    <w:p>
      <w:pPr>
        <w:spacing w:before="1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pStyle w:val="5"/>
        <w:spacing w:before="16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14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accessCode是否过期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06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05" name="直线 24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mQ1X51AAAAAQBAAAPAAAAAAAAAAEAIAAAACIAAABkcnMvZG93bnJl&#10;di54bWxQSwECFAAUAAAACACHTuJAP3XG/zoCAAC8BAAADgAAAAAAAAABACAAAAAjAQAAZHJzL2Uy&#10;b0RvYy54bWxQSwUGAAAAAAYABgBZAQAAzwUAAAAA&#10;">
                <o:lock v:ext="edit" aspectratio="f"/>
                <v:line id="直线 240" o:spid="_x0000_s1026" o:spt="20" style="position:absolute;left:0;top:8;height:0;width:10683;" filled="f" stroked="t" coordsize="21600,21600" o:gfxdata="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61X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判断预取号accessCode是否过期。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75"/>
        </w:rPr>
        <w:t>方法描述</w:t>
      </w:r>
    </w:p>
    <w:p>
      <w:pPr>
        <w:spacing w:before="8" w:line="1530" w:lineRule="atLeast"/>
        <w:ind w:left="108" w:right="9636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1830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140335</wp:posOffset>
                </wp:positionV>
                <wp:extent cx="6783705" cy="335915"/>
                <wp:effectExtent l="635" t="0" r="16510" b="6985"/>
                <wp:wrapNone/>
                <wp:docPr id="162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1"/>
                          <a:chExt cx="10683" cy="529"/>
                        </a:xfrm>
                      </wpg:grpSpPr>
                      <wps:wsp>
                        <wps:cNvPr id="159" name="任意多边形 242"/>
                        <wps:cNvSpPr/>
                        <wps:spPr>
                          <a:xfrm>
                            <a:off x="608" y="221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500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500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0" name="任意多边形 243"/>
                        <wps:cNvSpPr/>
                        <wps:spPr>
                          <a:xfrm>
                            <a:off x="624" y="237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1" name="文本框 244"/>
                        <wps:cNvSpPr txBox="1"/>
                        <wps:spPr>
                          <a:xfrm>
                            <a:off x="608" y="221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boolean isAccessCodeExpired()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1" o:spid="_x0000_s1026" o:spt="203" style="position:absolute;left:0pt;margin-left:30.4pt;margin-top:11.05pt;height:26.45pt;width:534.15pt;mso-position-horizontal-relative:page;z-index:-254898176;mso-width-relative:page;mso-height-relative:page;" coordorigin="609,221" coordsize="10683,529" o:gfxdata="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C/4lrzZAAAACQEAAA8AAAAAAAAA&#10;AQAgAAAAIgAAAGRycy9kb3ducmV2LnhtbFBLAQIUABQAAAAIAIdO4kC+aLEsvAQAAL8SAAAOAAAA&#10;AAAAAAEAIAAAACgBAABkcnMvZTJvRG9jLnhtbFBLBQYAAAAABgAGAFkBAABWCAAAAAA=&#10;">
                <o:lock v:ext="edit" aspectratio="f"/>
                <v:shape id="任意多边形 242" o:spid="_x0000_s1026" o:spt="100" style="position:absolute;left:608;top:221;height:529;width:10683;" fillcolor="#CCCCCC" filled="t" stroked="f" coordsize="10683,529" o:gfxdata="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j5U7sAAADc&#10;AAAADwAAAAAAAAABACAAAAAiAAAAZHJzL2Rvd25yZXYueG1sUEsBAhQAFAAAAAgAh07iQDMvBZ47&#10;AAAAOQAAABAAAAAAAAAAAQAgAAAACgEAAGRycy9zaGFwZXhtbC54bWxQSwUGAAAAAAYABgBbAQAA&#10;tAMAAAAA&#10;" path="m10634,0l48,0,29,4,14,14,3,30,0,48,0,481,3,500,14,515,29,525,48,529,10634,529,10653,525,10668,515,10679,500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43" o:spid="_x0000_s1026" o:spt="100" style="position:absolute;left:624;top:237;height:497;width:10651;" fillcolor="#F8F8F8" filled="t" stroked="f" coordsize="10651,497" o:gfxdata="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I6Md&#10;wAAAANwAAAAPAAAAAAAAAAEAIAAAACIAAABkcnMvZG93bnJldi54bWxQSwECFAAUAAAACACHTuJA&#10;My8FnjsAAAA5AAAAEAAAAAAAAAABACAAAAAPAQAAZHJzL3NoYXBleG1sLnhtbFBLBQYAAAAABgAG&#10;AFsBAAC5AwAAAAA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44" o:spid="_x0000_s1026" o:spt="202" type="#_x0000_t202" style="position:absolute;left:608;top:221;height:529;width:10683;" filled="f" stroked="f" coordsize="21600,21600" o:gfxdata="UEsDBAoAAAAAAIdO4kAAAAAAAAAAAAAAAAAEAAAAZHJzL1BLAwQUAAAACACHTuJAFRMWWb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eQa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Fl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boolean isAccessCodeExpired()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20352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1116330</wp:posOffset>
                </wp:positionV>
                <wp:extent cx="6783705" cy="335915"/>
                <wp:effectExtent l="635" t="635" r="16510" b="6350"/>
                <wp:wrapNone/>
                <wp:docPr id="166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1759"/>
                          <a:chExt cx="10683" cy="529"/>
                        </a:xfrm>
                      </wpg:grpSpPr>
                      <wps:wsp>
                        <wps:cNvPr id="163" name="任意多边形 246"/>
                        <wps:cNvSpPr/>
                        <wps:spPr>
                          <a:xfrm>
                            <a:off x="608" y="1758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5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4" name="任意多边形 247"/>
                        <wps:cNvSpPr/>
                        <wps:spPr>
                          <a:xfrm>
                            <a:off x="624" y="1774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5" name="文本框 248"/>
                        <wps:cNvSpPr txBox="1"/>
                        <wps:spPr>
                          <a:xfrm>
                            <a:off x="608" y="1758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OneLoginHelper.with().isAccessCodeExpired();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5" o:spid="_x0000_s1026" o:spt="203" style="position:absolute;left:0pt;margin-left:30.4pt;margin-top:87.9pt;height:26.45pt;width:534.15pt;mso-position-horizontal-relative:page;z-index:-254896128;mso-width-relative:page;mso-height-relative:page;" coordorigin="609,1759" coordsize="10683,529" o:gfxdata="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FQgxPPbAAAACwEAAA8AAAAAAAAAAQAgAAAAIgAAAGRycy9kb3ducmV2&#10;LnhtbFBLAQIUABQAAAAIAIdO4kB/sGhLpQQAAMESAAAOAAAAAAAAAAEAIAAAACoBAABkcnMvZTJv&#10;RG9jLnhtbFBLBQYAAAAABgAGAFkBAABBCAAAAAA=&#10;">
                <o:lock v:ext="edit" aspectratio="f"/>
                <v:shape id="任意多边形 246" o:spid="_x0000_s1026" o:spt="100" style="position:absolute;left:608;top:1758;height:529;width:10683;" fillcolor="#CCCCCC" filled="t" stroked="f" coordsize="10683,529" o:gfxdata="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wEBLsAAADc&#10;AAAADwAAAAAAAAABACAAAAAiAAAAZHJzL2Rvd25yZXYueG1sUEsBAhQAFAAAAAgAh07iQDMvBZ47&#10;AAAAOQAAABAAAAAAAAAAAQAgAAAACgEAAGRycy9zaGFwZXhtbC54bWxQSwUGAAAAAAYABgBbAQAA&#10;tAMAAAAA&#10;" path="m10634,0l48,0,29,4,14,14,3,29,0,48,0,480,3,499,14,514,29,525,48,528,10634,528,10653,525,10668,514,10679,499,10681,488,72,488,59,486,49,479,42,469,40,456,40,72,42,59,49,49,59,42,72,40,10681,40,10679,29,10668,14,10653,4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47" o:spid="_x0000_s1026" o:spt="100" style="position:absolute;left:624;top:1774;height:497;width:10651;" fillcolor="#F8F8F8" filled="t" stroked="f" coordsize="10651,497" o:gfxdata="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KUevQAA&#10;ANwAAAAPAAAAAAAAAAEAIAAAACIAAABkcnMvZG93bnJldi54bWxQSwECFAAUAAAACACHTuJAMy8F&#10;njsAAAA5AAAAEAAAAAAAAAABACAAAAAMAQAAZHJzL3NoYXBleG1sLnhtbFBLBQYAAAAABgAGAFsB&#10;AAC2AwAAAAA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48" o:spid="_x0000_s1026" o:spt="202" type="#_x0000_t202" style="position:absolute;left:608;top:1758;height:529;width:10683;" filled="f" stroked="f" coordsize="21600,21600" o:gfxdata="UEsDBAoAAAAAAIdO4kAAAAAAAAAAAAAAAAAEAAAAZHJzL1BLAwQUAAAACACHTuJAaigQWr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oE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OneLoginHelper.with().isAccessCodeExpired();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pacing w:val="-4"/>
          <w:w w:val="80"/>
          <w:sz w:val="29"/>
        </w:rPr>
        <w:t>代码示例</w:t>
      </w:r>
      <w:r>
        <w:rPr>
          <w:rFonts w:hint="eastAsia" w:ascii="微软雅黑" w:hAnsi="微软雅黑" w:eastAsia="微软雅黑" w:cs="微软雅黑"/>
          <w:b/>
          <w:spacing w:val="-5"/>
          <w:w w:val="95"/>
          <w:sz w:val="29"/>
        </w:rPr>
        <w:t>参数说明</w:t>
      </w:r>
    </w:p>
    <w:p>
      <w:pPr>
        <w:pStyle w:val="5"/>
        <w:spacing w:before="6"/>
        <w:rPr>
          <w:rFonts w:hint="eastAsia" w:ascii="微软雅黑" w:hAnsi="微软雅黑" w:eastAsia="微软雅黑" w:cs="微软雅黑"/>
          <w:sz w:val="9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无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14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设置横竖屏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201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200" name="直线 25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ZDVfnUAAAABAEAAA8AAAAAAAAAAQAgAAAAIgAAAGRycy9kb3ducmV2&#10;LnhtbFBLAQIUABQAAAAIAIdO4kBvQeXDOQIAALwEAAAOAAAAAAAAAAEAIAAAACMBAABkcnMvZTJv&#10;RG9jLnhtbFBLBQYAAAAABgAGAFkBAADOBQAAAAA=&#10;">
                <o:lock v:ext="edit" aspectratio="f"/>
                <v:line id="直线 250" o:spid="_x0000_s1026" o:spt="20" style="position:absolute;left:0;top:8;height:0;width:10683;" filled="f" stroked="t" coordsize="21600,21600" o:gfxdata="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TXbo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设置当前页面横竖屏。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75"/>
        </w:rPr>
        <w:t>方法描述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6166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140335</wp:posOffset>
                </wp:positionV>
                <wp:extent cx="6783705" cy="335915"/>
                <wp:effectExtent l="635" t="0" r="16510" b="6985"/>
                <wp:wrapTopAndBottom/>
                <wp:docPr id="279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1"/>
                          <a:chExt cx="10683" cy="529"/>
                        </a:xfrm>
                      </wpg:grpSpPr>
                      <wps:wsp>
                        <wps:cNvPr id="276" name="任意多边形 252"/>
                        <wps:cNvSpPr/>
                        <wps:spPr>
                          <a:xfrm>
                            <a:off x="608" y="221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500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500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80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3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5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3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80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7" name="任意多边形 253"/>
                        <wps:cNvSpPr/>
                        <wps:spPr>
                          <a:xfrm>
                            <a:off x="624" y="237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8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8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78" name="文本框 254"/>
                        <wps:cNvSpPr txBox="1"/>
                        <wps:spPr>
                          <a:xfrm>
                            <a:off x="608" y="221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setRequestedOrientation(Activity activity,boolean isPortrait)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1" o:spid="_x0000_s1026" o:spt="203" style="position:absolute;left:0pt;margin-left:30.4pt;margin-top:11.05pt;height:26.45pt;width:534.15pt;mso-position-horizontal-relative:page;mso-wrap-distance-bottom:0pt;mso-wrap-distance-top:0pt;z-index:-251554816;mso-width-relative:page;mso-height-relative:page;" coordorigin="609,221" coordsize="10683,529" o:gfxdata="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C/4lrzZAAAACQEAAA8AAAAAAAAAAQAgAAAAIgAAAGRycy9kb3du&#10;cmV2LnhtbFBLAQIUABQAAAAIAIdO4kAxpGsHqgQAAL8SAAAOAAAAAAAAAAEAIAAAACgBAABkcnMv&#10;ZTJvRG9jLnhtbFBLBQYAAAAABgAGAFkBAABECAAAAAA=&#10;">
                <o:lock v:ext="edit" aspectratio="f"/>
                <v:shape id="任意多边形 252" o:spid="_x0000_s1026" o:spt="100" style="position:absolute;left:608;top:221;height:529;width:10683;" fillcolor="#CCCCCC" filled="t" stroked="f" coordsize="10683,529" o:gfxdata="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J1A9vQAA&#10;ANwAAAAPAAAAAAAAAAEAIAAAACIAAABkcnMvZG93bnJldi54bWxQSwECFAAUAAAACACHTuJAMy8F&#10;njsAAAA5AAAAEAAAAAAAAAABACAAAAAMAQAAZHJzL3NoYXBleG1sLnhtbFBLBQYAAAAABgAGAFsB&#10;AAC2AwAAAAA=&#10;" path="m10634,0l48,0,29,4,14,15,3,30,0,48,0,481,3,500,14,515,29,525,48,529,10634,529,10653,525,10668,515,10679,500,10681,489,72,489,59,486,49,480,42,469,40,457,40,73,42,60,49,50,59,43,72,40,10681,40,10679,30,10668,15,10653,4,10634,0xm10681,40l10610,40,10623,43,10633,50,10640,60,10642,73,10642,457,10640,469,10633,480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53" o:spid="_x0000_s1026" o:spt="100" style="position:absolute;left:624;top:237;height:497;width:10651;" fillcolor="#F8F8F8" filled="t" stroked="f" coordsize="10651,497" o:gfxdata="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NszI&#10;wAAAANwAAAAPAAAAAAAAAAEAIAAAACIAAABkcnMvZG93bnJldi54bWxQSwECFAAUAAAACACHTuJA&#10;My8FnjsAAAA5AAAAEAAAAAAAAAABACAAAAAPAQAAZHJzL3NoYXBleG1sLnhtbFBLBQYAAAAABgAG&#10;AFsBAAC5AwAAAAA=&#10;" path="m10618,0l32,0,19,3,9,10,2,20,0,32,0,465,2,477,9,488,19,494,32,497,10618,497,10631,494,10641,488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54" o:spid="_x0000_s1026" o:spt="202" type="#_x0000_t202" style="position:absolute;left:608;top:221;height:529;width:10683;" filled="f" stroked="f" coordsize="21600,21600" o:gfxdata="UEsDBAoAAAAAAIdO4kAAAAAAAAAAAAAAAAAEAAAAZHJzL1BLAwQUAAAACACHTuJA2tVIZb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7X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VSG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setRequestedOrientation(Activity activity,boolean isPortrait)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243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75"/>
          <w:sz w:val="29"/>
        </w:rPr>
        <w:t>代码示例</w:t>
      </w:r>
    </w:p>
    <w:p>
      <w:pPr>
        <w:spacing w:after="0"/>
        <w:jc w:val="left"/>
        <w:rPr>
          <w:rFonts w:hint="eastAsia" w:ascii="微软雅黑" w:hAnsi="微软雅黑" w:eastAsia="微软雅黑" w:cs="微软雅黑"/>
          <w:sz w:val="29"/>
        </w:rPr>
        <w:sectPr>
          <w:pgSz w:w="11900" w:h="16840"/>
          <w:pgMar w:top="960" w:right="500" w:bottom="280" w:left="500" w:header="720" w:footer="720" w:gutter="0"/>
        </w:sectPr>
      </w:pPr>
    </w:p>
    <w:p>
      <w:pPr>
        <w:pStyle w:val="5"/>
        <w:ind w:left="108"/>
        <w:rPr>
          <w:rFonts w:hint="eastAsia" w:ascii="微软雅黑" w:hAnsi="微软雅黑" w:eastAsia="微软雅黑" w:cs="微软雅黑"/>
          <w:b w:val="0"/>
          <w:sz w:val="20"/>
        </w:rPr>
      </w:pPr>
      <w:r>
        <w:rPr>
          <w:rFonts w:hint="eastAsia" w:ascii="微软雅黑" w:hAnsi="微软雅黑" w:eastAsia="微软雅黑" w:cs="微软雅黑"/>
          <w:b w:val="0"/>
          <w:sz w:val="20"/>
        </w:rPr>
        <mc:AlternateContent>
          <mc:Choice Requires="wpg">
            <w:drawing>
              <wp:inline distT="0" distB="0" distL="114300" distR="114300">
                <wp:extent cx="6783705" cy="335915"/>
                <wp:effectExtent l="0" t="0" r="17145" b="6985"/>
                <wp:docPr id="197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0" y="0"/>
                          <a:chExt cx="10683" cy="529"/>
                        </a:xfrm>
                      </wpg:grpSpPr>
                      <wps:wsp>
                        <wps:cNvPr id="194" name="任意多边形 256"/>
                        <wps:cNvSpPr/>
                        <wps:spPr>
                          <a:xfrm>
                            <a:off x="0" y="0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5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4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5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9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60" y="486"/>
                                </a:lnTo>
                                <a:lnTo>
                                  <a:pt x="49" y="479"/>
                                </a:lnTo>
                                <a:lnTo>
                                  <a:pt x="43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3" y="60"/>
                                </a:lnTo>
                                <a:lnTo>
                                  <a:pt x="49" y="49"/>
                                </a:lnTo>
                                <a:lnTo>
                                  <a:pt x="60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9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5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1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60"/>
                                </a:lnTo>
                                <a:lnTo>
                                  <a:pt x="10643" y="72"/>
                                </a:lnTo>
                                <a:lnTo>
                                  <a:pt x="10643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1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3" y="480"/>
                                </a:lnTo>
                                <a:lnTo>
                                  <a:pt x="10683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257"/>
                        <wps:cNvSpPr/>
                        <wps:spPr>
                          <a:xfrm>
                            <a:off x="16" y="16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9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3" y="477"/>
                                </a:lnTo>
                                <a:lnTo>
                                  <a:pt x="9" y="487"/>
                                </a:lnTo>
                                <a:lnTo>
                                  <a:pt x="20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9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1" y="464"/>
                                </a:lnTo>
                                <a:lnTo>
                                  <a:pt x="10651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3"/>
                                </a:lnTo>
                                <a:lnTo>
                                  <a:pt x="1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6" name="文本框 258"/>
                        <wps:cNvSpPr txBox="1"/>
                        <wps:spPr>
                          <a:xfrm>
                            <a:off x="0" y="0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OneLoginHelper.with().setRequestedOrientation(MainActivity.this,true);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5" o:spid="_x0000_s1026" o:spt="203" style="height:26.45pt;width:534.15pt;" coordsize="10683,529" o:gfxdata="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EVrmy3WAAAABQEAAA8AAAAAAAAAAQAgAAAAIgAAAGRycy9k&#10;b3ducmV2LnhtbFBLAQIUABQAAAAIAIdO4kDqf+P7sAQAAK8SAAAOAAAAAAAAAAEAIAAAACUBAABk&#10;cnMvZTJvRG9jLnhtbFBLBQYAAAAABgAGAFkBAABHCAAAAAA=&#10;">
                <o:lock v:ext="edit" aspectratio="f"/>
                <v:shape id="任意多边形 256" o:spid="_x0000_s1026" o:spt="100" style="position:absolute;left:0;top:0;height:529;width:10683;" fillcolor="#CCCCCC" filled="t" stroked="f" coordsize="10683,529" o:gfxdata="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DsV7sAAADc&#10;AAAADwAAAAAAAAABACAAAAAiAAAAZHJzL2Rvd25yZXYueG1sUEsBAhQAFAAAAAgAh07iQDMvBZ47&#10;AAAAOQAAABAAAAAAAAAAAQAgAAAACgEAAGRycy9zaGFwZXhtbC54bWxQSwUGAAAAAAYABgBbAQAA&#10;tAMAAAAA&#10;" path="m10635,0l48,0,29,4,14,14,4,29,0,48,0,480,4,499,14,514,29,525,48,529,10635,529,10653,525,10669,514,10679,499,10681,488,72,488,60,486,49,479,43,469,40,456,40,72,43,60,49,49,60,43,72,40,10681,40,10679,29,10669,14,10653,4,10635,0xm10681,40l10611,40,10623,43,10633,49,10640,60,10643,72,10643,456,10640,469,10633,479,10623,486,10611,488,10681,488,10683,480,10683,48,10681,40xe">
                  <v:fill on="t" focussize="0,0"/>
                  <v:stroke on="f"/>
                  <v:imagedata o:title=""/>
                  <o:lock v:ext="edit" aspectratio="f"/>
                </v:shape>
                <v:shape id="任意多边形 257" o:spid="_x0000_s1026" o:spt="100" style="position:absolute;left:16;top:16;height:497;width:10651;" fillcolor="#F8F8F8" filled="t" stroked="f" coordsize="10651,497" o:gfxdata="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XCivQAA&#10;ANwAAAAPAAAAAAAAAAEAIAAAACIAAABkcnMvZG93bnJldi54bWxQSwECFAAUAAAACACHTuJAMy8F&#10;njsAAAA5AAAAEAAAAAAAAAABACAAAAAMAQAAZHJzL3NoYXBleG1sLnhtbFBLBQYAAAAABgAGAFsB&#10;AAC2AwAAAAA=&#10;" path="m10619,0l32,0,20,3,9,9,3,20,0,32,0,464,3,477,9,487,20,494,32,497,10619,497,10631,494,10641,487,10648,477,10651,464,10651,32,10648,20,10641,9,10631,3,10619,0xe">
                  <v:fill on="t" focussize="0,0"/>
                  <v:stroke on="f"/>
                  <v:imagedata o:title=""/>
                  <o:lock v:ext="edit" aspectratio="f"/>
                </v:shape>
                <v:shape id="文本框 258" o:spid="_x0000_s1026" o:spt="202" type="#_x0000_t202" style="position:absolute;left:0;top:0;height:529;width:10683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OneLoginHelper.with().setRequestedOrientation(MainActivity.this,true);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2"/>
        </w:rPr>
      </w:pPr>
    </w:p>
    <w:p>
      <w:pPr>
        <w:spacing w:before="12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spacing w:before="256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5"/>
        </w:rPr>
      </w:pPr>
      <w:r>
        <w:rPr>
          <w:rFonts w:hint="eastAsia" w:ascii="微软雅黑" w:hAnsi="微软雅黑" w:eastAsia="微软雅黑" w:cs="微软雅黑"/>
          <w:b/>
          <w:sz w:val="25"/>
        </w:rPr>
        <w:t>参数说明</w:t>
      </w:r>
    </w:p>
    <w:p>
      <w:pPr>
        <w:pStyle w:val="5"/>
        <w:spacing w:before="10"/>
        <w:rPr>
          <w:rFonts w:hint="eastAsia" w:ascii="微软雅黑" w:hAnsi="微软雅黑" w:eastAsia="微软雅黑" w:cs="微软雅黑"/>
          <w:sz w:val="13"/>
        </w:rPr>
      </w:pPr>
    </w:p>
    <w:tbl>
      <w:tblPr>
        <w:tblStyle w:val="7"/>
        <w:tblW w:w="6717" w:type="dxa"/>
        <w:tblInd w:w="128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1410"/>
        <w:gridCol w:w="3870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437" w:type="dxa"/>
          </w:tcPr>
          <w:p>
            <w:pPr>
              <w:pStyle w:val="10"/>
              <w:spacing w:before="71"/>
              <w:ind w:left="432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参数</w:t>
            </w:r>
          </w:p>
        </w:tc>
        <w:tc>
          <w:tcPr>
            <w:tcW w:w="1410" w:type="dxa"/>
          </w:tcPr>
          <w:p>
            <w:pPr>
              <w:pStyle w:val="10"/>
              <w:spacing w:before="71"/>
              <w:ind w:left="205" w:right="184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类型</w:t>
            </w:r>
          </w:p>
        </w:tc>
        <w:tc>
          <w:tcPr>
            <w:tcW w:w="3870" w:type="dxa"/>
          </w:tcPr>
          <w:p>
            <w:pPr>
              <w:pStyle w:val="10"/>
              <w:spacing w:before="71"/>
              <w:ind w:left="1246" w:right="1232"/>
              <w:jc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437" w:type="dxa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activity</w:t>
            </w:r>
          </w:p>
        </w:tc>
        <w:tc>
          <w:tcPr>
            <w:tcW w:w="1410" w:type="dxa"/>
          </w:tcPr>
          <w:p>
            <w:pPr>
              <w:pStyle w:val="10"/>
              <w:ind w:left="120" w:right="184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Activity</w:t>
            </w:r>
          </w:p>
        </w:tc>
        <w:tc>
          <w:tcPr>
            <w:tcW w:w="3870" w:type="dxa"/>
          </w:tcPr>
          <w:p>
            <w:pPr>
              <w:pStyle w:val="10"/>
              <w:spacing w:before="86"/>
              <w:ind w:left="215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当前调用OneLogin的页面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437" w:type="dxa"/>
            <w:shd w:val="clear" w:color="auto" w:fill="F8F8F8"/>
          </w:tcPr>
          <w:p>
            <w:pPr>
              <w:pStyle w:val="10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isPortrait</w:t>
            </w:r>
          </w:p>
        </w:tc>
        <w:tc>
          <w:tcPr>
            <w:tcW w:w="1410" w:type="dxa"/>
            <w:shd w:val="clear" w:color="auto" w:fill="F8F8F8"/>
          </w:tcPr>
          <w:p>
            <w:pPr>
              <w:pStyle w:val="10"/>
              <w:ind w:left="205" w:right="184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boolean</w:t>
            </w:r>
          </w:p>
        </w:tc>
        <w:tc>
          <w:tcPr>
            <w:tcW w:w="3870" w:type="dxa"/>
            <w:shd w:val="clear" w:color="auto" w:fill="F8F8F8"/>
          </w:tcPr>
          <w:p>
            <w:pPr>
              <w:pStyle w:val="10"/>
              <w:spacing w:before="86"/>
              <w:ind w:left="215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en-US" w:bidi="en-US"/>
              </w:rPr>
              <w:t>是否是竖屏</w:t>
            </w:r>
          </w:p>
        </w:tc>
      </w:tr>
    </w:tbl>
    <w:p>
      <w:pPr>
        <w:pStyle w:val="5"/>
        <w:spacing w:before="3"/>
        <w:rPr>
          <w:rFonts w:hint="eastAsia" w:ascii="微软雅黑" w:hAnsi="微软雅黑" w:eastAsia="微软雅黑" w:cs="微软雅黑"/>
          <w:sz w:val="15"/>
        </w:rPr>
      </w:pPr>
    </w:p>
    <w:p>
      <w:pPr>
        <w:spacing w:before="0"/>
        <w:ind w:left="108" w:right="0" w:firstLine="0"/>
        <w:jc w:val="left"/>
        <w:rPr>
          <w:rFonts w:hint="eastAsia" w:ascii="微软雅黑" w:hAnsi="微软雅黑" w:eastAsia="微软雅黑" w:cs="微软雅黑"/>
          <w:b/>
          <w:sz w:val="38"/>
        </w:rPr>
      </w:pPr>
      <w:r>
        <w:rPr>
          <w:rFonts w:hint="eastAsia" w:ascii="微软雅黑" w:hAnsi="微软雅黑" w:eastAsia="微软雅黑" w:cs="微软雅黑"/>
          <w:b/>
          <w:sz w:val="38"/>
        </w:rPr>
        <w:t>清空验证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8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88" name="直线 26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mQ1X51AAAAAQBAAAPAAAAAAAAAAEAIAAAACIAAABkcnMvZG93bnJl&#10;di54bWxQSwECFAAUAAAACACHTuJAdSHfZzoCAAC8BAAADgAAAAAAAAABACAAAAAjAQAAZHJzL2Uy&#10;b0RvYy54bWxQSwUGAAAAAAYABgBZAQAAzwUAAAAA&#10;">
                <o:lock v:ext="edit" aspectratio="f"/>
                <v:line id="直线 260" o:spid="_x0000_s1026" o:spt="20" style="position:absolute;left:0;top:8;height:0;width:10683;" filled="f" stroked="t" coordsize="21600,21600" o:gfxdata="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NGM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将验证中所有的任务清空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方法描述</w:t>
      </w:r>
    </w:p>
    <w:p>
      <w:pPr>
        <w:pStyle w:val="5"/>
        <w:spacing w:before="17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在activity的onDestroy()方法中实现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7497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635" r="16510" b="6350"/>
                <wp:wrapTopAndBottom/>
                <wp:docPr id="283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8"/>
                          <a:chExt cx="10683" cy="529"/>
                        </a:xfrm>
                      </wpg:grpSpPr>
                      <wps:wsp>
                        <wps:cNvPr id="280" name="任意多边形 262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4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4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1" name="任意多边形 263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2" name="文本框 264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cancel()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1" o:spid="_x0000_s1026" o:spt="203" style="position:absolute;left:0pt;margin-left:30.4pt;margin-top:10.85pt;height:26.45pt;width:534.15pt;mso-position-horizontal-relative:page;mso-wrap-distance-bottom:0pt;mso-wrap-distance-top:0pt;z-index:-251541504;mso-width-relative:page;mso-height-relative:page;" coordorigin="609,218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3bYHvdkAAAAJAQAADwAAAAAAAAABACAAAAAiAAAAZHJzL2Rvd25y&#10;ZXYueG1sUEsBAhQAFAAAAAgAh07iQMVNo/upBAAAvRIAAA4AAAAAAAAAAQAgAAAAKAEAAGRycy9l&#10;Mm9Eb2MueG1sUEsFBgAAAAAGAAYAWQEAAEMIAAAAAA==&#10;">
                <o:lock v:ext="edit" aspectratio="f"/>
                <v:shape id="任意多边形 262" o:spid="_x0000_s1026" o:spt="100" style="position:absolute;left:608;top:217;height:529;width:10683;" fillcolor="#CCCCCC" filled="t" stroked="f" coordsize="10683,529" o:gfxdata="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Vx31ugAAANwA&#10;AAAPAAAAAAAAAAEAIAAAACIAAABkcnMvZG93bnJldi54bWxQSwECFAAUAAAACACHTuJAMy8FnjsA&#10;AAA5AAAAEAAAAAAAAAABACAAAAAJAQAAZHJzL3NoYXBleG1sLnhtbFBLBQYAAAAABgAGAFsBAACz&#10;AwAAAAA=&#10;" path="m10634,0l48,0,29,4,14,14,3,29,0,48,0,480,3,499,14,514,29,524,48,528,10634,528,10653,524,10668,514,10679,499,10681,488,72,488,59,486,49,479,42,469,40,456,40,72,42,59,49,49,59,42,72,40,10681,40,10679,29,10668,14,10653,4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63" o:spid="_x0000_s1026" o:spt="100" style="position:absolute;left:624;top:233;height:497;width:10651;" fillcolor="#F8F8F8" filled="t" stroked="f" coordsize="10651,497" o:gfxdata="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GgQC/&#10;AAAA3AAAAA8AAAAAAAAAAQAgAAAAIgAAAGRycy9kb3ducmV2LnhtbFBLAQIUABQAAAAIAIdO4kAz&#10;LwWeOwAAADkAAAAQAAAAAAAAAAEAIAAAAA4BAABkcnMvc2hhcGV4bWwueG1sUEsFBgAAAAAGAAYA&#10;WwEAALgDAAAAAA==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64" o:spid="_x0000_s1026" o:spt="202" type="#_x0000_t202" style="position:absolute;left:608;top:217;height:529;width:10683;" filled="f" stroked="f" coordsize="21600,21600" o:gfxdata="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gP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cancel()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75"/>
        </w:rPr>
        <w:t>代码示例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7702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139700</wp:posOffset>
                </wp:positionV>
                <wp:extent cx="6783705" cy="335915"/>
                <wp:effectExtent l="635" t="635" r="16510" b="6350"/>
                <wp:wrapTopAndBottom/>
                <wp:docPr id="287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1"/>
                          <a:chExt cx="10683" cy="529"/>
                        </a:xfrm>
                      </wpg:grpSpPr>
                      <wps:wsp>
                        <wps:cNvPr id="284" name="任意多边形 266"/>
                        <wps:cNvSpPr/>
                        <wps:spPr>
                          <a:xfrm>
                            <a:off x="608" y="220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0"/>
                                </a:lnTo>
                                <a:lnTo>
                                  <a:pt x="3" y="499"/>
                                </a:lnTo>
                                <a:lnTo>
                                  <a:pt x="14" y="514"/>
                                </a:lnTo>
                                <a:lnTo>
                                  <a:pt x="29" y="525"/>
                                </a:lnTo>
                                <a:lnTo>
                                  <a:pt x="48" y="528"/>
                                </a:lnTo>
                                <a:lnTo>
                                  <a:pt x="10634" y="528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4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8"/>
                                </a:lnTo>
                                <a:lnTo>
                                  <a:pt x="72" y="488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6"/>
                                </a:lnTo>
                                <a:lnTo>
                                  <a:pt x="40" y="72"/>
                                </a:lnTo>
                                <a:lnTo>
                                  <a:pt x="42" y="59"/>
                                </a:lnTo>
                                <a:lnTo>
                                  <a:pt x="49" y="49"/>
                                </a:lnTo>
                                <a:lnTo>
                                  <a:pt x="59" y="42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2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59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6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8"/>
                                </a:lnTo>
                                <a:lnTo>
                                  <a:pt x="10681" y="488"/>
                                </a:lnTo>
                                <a:lnTo>
                                  <a:pt x="10682" y="480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5" name="任意多边形 267"/>
                        <wps:cNvSpPr/>
                        <wps:spPr>
                          <a:xfrm>
                            <a:off x="624" y="236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64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6"/>
                                </a:lnTo>
                                <a:lnTo>
                                  <a:pt x="10618" y="496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4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19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2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6" name="文本框 268"/>
                        <wps:cNvSpPr txBox="1"/>
                        <wps:spPr>
                          <a:xfrm>
                            <a:off x="608" y="220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OneLoginHelper.with().cancel();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26" o:spt="203" style="position:absolute;left:0pt;margin-left:30.4pt;margin-top:11pt;height:26.45pt;width:534.15pt;mso-position-horizontal-relative:page;mso-wrap-distance-bottom:0pt;mso-wrap-distance-top:0pt;z-index:-251539456;mso-width-relative:page;mso-height-relative:page;" coordorigin="609,221" coordsize="10683,529" o:gfxdata="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KtJQofZAAAACQEAAA8AAAAAAAAAAQAgAAAAIgAAAGRycy9kb3du&#10;cmV2LnhtbFBLAQIUABQAAAAIAIdO4kBJZkhtqgQAAL0SAAAOAAAAAAAAAAEAIAAAACgBAABkcnMv&#10;ZTJvRG9jLnhtbFBLBQYAAAAABgAGAFkBAABECAAAAAA=&#10;">
                <o:lock v:ext="edit" aspectratio="f"/>
                <v:shape id="任意多边形 266" o:spid="_x0000_s1026" o:spt="100" style="position:absolute;left:608;top:220;height:529;width:10683;" fillcolor="#CCCCCC" filled="t" stroked="f" coordsize="10683,529" o:gfxdata="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bBv2vQAA&#10;ANwAAAAPAAAAAAAAAAEAIAAAACIAAABkcnMvZG93bnJldi54bWxQSwECFAAUAAAACACHTuJAMy8F&#10;njsAAAA5AAAAEAAAAAAAAAABACAAAAAMAQAAZHJzL3NoYXBleG1sLnhtbFBLBQYAAAAABgAGAFsB&#10;AAC2AwAAAAA=&#10;" path="m10634,0l48,0,29,4,14,14,3,29,0,48,0,480,3,499,14,514,29,525,48,528,10634,528,10653,525,10668,514,10679,499,10681,488,72,488,59,486,49,479,42,469,40,456,40,72,42,59,49,49,59,42,72,40,10681,40,10679,29,10668,14,10653,4,10634,0xm10681,40l10610,40,10623,42,10633,49,10640,59,10642,72,10642,456,10640,469,10633,479,10623,486,10610,488,10681,488,10682,480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67" o:spid="_x0000_s1026" o:spt="100" style="position:absolute;left:624;top:236;height:497;width:10651;" fillcolor="#F8F8F8" filled="t" stroked="f" coordsize="10651,497" o:gfxdata="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32HA74A&#10;AADcAAAADwAAAAAAAAABACAAAAAiAAAAZHJzL2Rvd25yZXYueG1sUEsBAhQAFAAAAAgAh07iQDMv&#10;BZ47AAAAOQAAABAAAAAAAAAAAQAgAAAADQEAAGRycy9zaGFwZXhtbC54bWxQSwUGAAAAAAYABgBb&#10;AQAAtwMAAAAA&#10;" path="m10618,0l32,0,19,2,9,9,2,19,0,32,0,464,2,477,9,487,19,494,32,496,10618,496,10631,494,10641,487,10648,477,10650,464,10650,32,10648,19,10641,9,10631,2,10618,0xe">
                  <v:fill on="t" focussize="0,0"/>
                  <v:stroke on="f"/>
                  <v:imagedata o:title=""/>
                  <o:lock v:ext="edit" aspectratio="f"/>
                </v:shape>
                <v:shape id="文本框 268" o:spid="_x0000_s1026" o:spt="202" type="#_x0000_t202" style="position:absolute;left:608;top:220;height:529;width:10683;" filled="f" stroked="f" coordsize="21600,21600" o:gfxdata="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MJ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OneLoginHelper.with().cancel();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243"/>
        <w:ind w:left="108" w:right="0" w:firstLine="0"/>
        <w:jc w:val="left"/>
        <w:rPr>
          <w:rFonts w:hint="eastAsia" w:ascii="微软雅黑" w:hAnsi="微软雅黑" w:eastAsia="微软雅黑" w:cs="微软雅黑"/>
          <w:b/>
          <w:sz w:val="29"/>
        </w:rPr>
      </w:pPr>
      <w:r>
        <w:rPr>
          <w:rFonts w:hint="eastAsia" w:ascii="微软雅黑" w:hAnsi="微软雅黑" w:eastAsia="微软雅黑" w:cs="微软雅黑"/>
          <w:b/>
          <w:w w:val="95"/>
          <w:sz w:val="29"/>
        </w:rPr>
        <w:t>参数说明</w:t>
      </w:r>
    </w:p>
    <w:p>
      <w:pPr>
        <w:pStyle w:val="5"/>
        <w:spacing w:before="17"/>
        <w:rPr>
          <w:rFonts w:hint="eastAsia" w:ascii="微软雅黑" w:hAnsi="微软雅黑" w:eastAsia="微软雅黑" w:cs="微软雅黑"/>
          <w:sz w:val="8"/>
        </w:r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无</w:t>
      </w:r>
    </w:p>
    <w:p>
      <w:pPr>
        <w:pStyle w:val="5"/>
        <w:spacing w:before="3"/>
        <w:rPr>
          <w:rFonts w:hint="eastAsia" w:ascii="微软雅黑" w:hAnsi="微软雅黑" w:eastAsia="微软雅黑" w:cs="微软雅黑"/>
          <w:b w:val="0"/>
          <w:sz w:val="14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内部方法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91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90" name="直线 27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ZDVfnUAAAABAEAAA8AAAAAAAAAAQAgAAAAIgAAAGRycy9kb3ducmV2&#10;LnhtbFBLAQIUABQAAAAIAIdO4kBh4l1HOQIAALwEAAAOAAAAAAAAAAEAIAAAACMBAABkcnMvZTJv&#10;RG9jLnhtbFBLBQYAAAAABgAGAFkBAADOBQAAAAA=&#10;">
                <o:lock v:ext="edit" aspectratio="f"/>
                <v:line id="直线 270" o:spid="_x0000_s1026" o:spt="20" style="position:absolute;left:0;top:8;height:0;width:10683;" filled="f" stroked="t" coordsize="21600,21600" o:gfxdata="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igh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25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方法描述</w:t>
      </w:r>
    </w:p>
    <w:p>
      <w:pPr>
        <w:pStyle w:val="5"/>
        <w:spacing w:before="16"/>
        <w:rPr>
          <w:rFonts w:hint="eastAsia" w:ascii="微软雅黑" w:hAnsi="微软雅黑" w:eastAsia="微软雅黑" w:cs="微软雅黑"/>
          <w:sz w:val="8"/>
        </w:rPr>
      </w:pPr>
    </w:p>
    <w:p>
      <w:pPr>
        <w:spacing w:before="55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sz w:val="22"/>
        </w:rPr>
        <w:t>获取SDK版本号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b w:val="0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8009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137795</wp:posOffset>
                </wp:positionV>
                <wp:extent cx="6783705" cy="335915"/>
                <wp:effectExtent l="635" t="0" r="16510" b="6985"/>
                <wp:wrapTopAndBottom/>
                <wp:docPr id="29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17"/>
                          <a:chExt cx="10683" cy="529"/>
                        </a:xfrm>
                      </wpg:grpSpPr>
                      <wps:wsp>
                        <wps:cNvPr id="288" name="任意多边形 272"/>
                        <wps:cNvSpPr/>
                        <wps:spPr>
                          <a:xfrm>
                            <a:off x="608" y="217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49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89" name="任意多边形 273"/>
                        <wps:cNvSpPr/>
                        <wps:spPr>
                          <a:xfrm>
                            <a:off x="624" y="233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0" name="文本框 274"/>
                        <wps:cNvSpPr txBox="1"/>
                        <wps:spPr>
                          <a:xfrm>
                            <a:off x="608" y="217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public void sdkVersion()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26" o:spt="203" style="position:absolute;left:0pt;margin-left:30.4pt;margin-top:10.85pt;height:26.45pt;width:534.15pt;mso-position-horizontal-relative:page;mso-wrap-distance-bottom:0pt;mso-wrap-distance-top:0pt;z-index:-251536384;mso-width-relative:page;mso-height-relative:page;" coordorigin="609,217" coordsize="10683,529" o:gfxdata="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dtge92QAAAAkBAAAPAAAAAAAAAAEAIAAAACIAAABkcnMv&#10;ZG93bnJldi54bWxQSwECFAAUAAAACACHTuJA0/PWJ64EAAC9EgAADgAAAAAAAAABACAAAAAoAQAA&#10;ZHJzL2Uyb0RvYy54bWxQSwUGAAAAAAYABgBZAQAASAgAAAAA&#10;">
                <o:lock v:ext="edit" aspectratio="f"/>
                <v:shape id="任意多边形 272" o:spid="_x0000_s1026" o:spt="100" style="position:absolute;left:608;top:217;height:529;width:10683;" fillcolor="#CCCCCC" filled="t" stroked="f" coordsize="10683,529" o:gfxdata="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IRHzugAAANwA&#10;AAAPAAAAAAAAAAEAIAAAACIAAABkcnMvZG93bnJldi54bWxQSwECFAAUAAAACACHTuJAMy8FnjsA&#10;AAA5AAAAEAAAAAAAAAABACAAAAAJAQAAZHJzL3NoYXBleG1sLnhtbFBLBQYAAAAABgAGAFsBAACz&#10;AwAAAAA=&#10;" path="m10634,0l48,0,29,4,14,14,3,29,0,48,0,481,3,499,14,515,29,525,48,529,10634,529,10653,525,10668,515,10679,499,10681,489,72,489,59,486,49,479,42,469,40,457,40,72,42,60,49,49,59,43,72,40,10681,40,10679,29,10668,14,10653,4,10634,0xm10681,40l10610,40,10623,43,10633,49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73" o:spid="_x0000_s1026" o:spt="100" style="position:absolute;left:624;top:233;height:497;width:10651;" fillcolor="#F8F8F8" filled="t" stroked="f" coordsize="10651,497" o:gfxdata="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MI0G&#10;wAAAANwAAAAPAAAAAAAAAAEAIAAAACIAAABkcnMvZG93bnJldi54bWxQSwECFAAUAAAACACHTuJA&#10;My8FnjsAAAA5AAAAEAAAAAAAAAABACAAAAAPAQAAZHJzL3NoYXBleG1sLnhtbFBLBQYAAAAABgAG&#10;AFsBAAC5AwAAAAA=&#10;" path="m10618,0l32,0,19,3,9,9,2,20,0,32,0,465,2,477,9,487,19,494,32,497,10618,497,10631,494,10641,487,10648,477,10650,465,10650,32,10648,20,10641,9,10631,3,10618,0xe">
                  <v:fill on="t" focussize="0,0"/>
                  <v:stroke on="f"/>
                  <v:imagedata o:title=""/>
                  <o:lock v:ext="edit" aspectratio="f"/>
                </v:shape>
                <v:shape id="文本框 274" o:spid="_x0000_s1026" o:spt="202" type="#_x0000_t202" style="position:absolute;left:608;top:217;height:529;width:10683;" filled="f" stroked="f" coordsize="21600,21600" o:gfxdata="UEsDBAoAAAAAAIdO4kAAAAAAAAAAAAAAAAAEAAAAZHJzL1BLAwQUAAAACACHTuJAlK+imb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KZ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+im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public void sdkVersion()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5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00" w:h="16840"/>
          <w:pgMar w:top="1000" w:right="500" w:bottom="280" w:left="500" w:header="720" w:footer="720" w:gutter="0"/>
        </w:sectPr>
      </w:pPr>
    </w:p>
    <w:p>
      <w:pPr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无</w:t>
      </w:r>
    </w:p>
    <w:p>
      <w:pPr>
        <w:pStyle w:val="5"/>
        <w:spacing w:before="11"/>
        <w:rPr>
          <w:rFonts w:hint="eastAsia" w:ascii="微软雅黑" w:hAnsi="微软雅黑" w:eastAsia="微软雅黑" w:cs="微软雅黑"/>
          <w:b w:val="0"/>
          <w:sz w:val="13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90"/>
        </w:rPr>
        <w:t>代码示例</w:t>
      </w:r>
    </w:p>
    <w:p>
      <w:pPr>
        <w:pStyle w:val="5"/>
        <w:spacing w:before="4"/>
        <w:rPr>
          <w:rFonts w:hint="eastAsia" w:ascii="微软雅黑" w:hAnsi="微软雅黑" w:eastAsia="微软雅黑" w:cs="微软雅黑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82144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140335</wp:posOffset>
                </wp:positionV>
                <wp:extent cx="6783705" cy="335915"/>
                <wp:effectExtent l="635" t="0" r="16510" b="6985"/>
                <wp:wrapTopAndBottom/>
                <wp:docPr id="29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35915"/>
                          <a:chOff x="609" y="221"/>
                          <a:chExt cx="10683" cy="529"/>
                        </a:xfrm>
                      </wpg:grpSpPr>
                      <wps:wsp>
                        <wps:cNvPr id="292" name="任意多边形 276"/>
                        <wps:cNvSpPr/>
                        <wps:spPr>
                          <a:xfrm>
                            <a:off x="608" y="221"/>
                            <a:ext cx="1068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29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481"/>
                                </a:lnTo>
                                <a:lnTo>
                                  <a:pt x="3" y="499"/>
                                </a:lnTo>
                                <a:lnTo>
                                  <a:pt x="14" y="515"/>
                                </a:lnTo>
                                <a:lnTo>
                                  <a:pt x="29" y="525"/>
                                </a:lnTo>
                                <a:lnTo>
                                  <a:pt x="48" y="529"/>
                                </a:lnTo>
                                <a:lnTo>
                                  <a:pt x="10634" y="529"/>
                                </a:lnTo>
                                <a:lnTo>
                                  <a:pt x="10653" y="525"/>
                                </a:lnTo>
                                <a:lnTo>
                                  <a:pt x="10668" y="515"/>
                                </a:lnTo>
                                <a:lnTo>
                                  <a:pt x="10679" y="499"/>
                                </a:lnTo>
                                <a:lnTo>
                                  <a:pt x="10681" y="489"/>
                                </a:lnTo>
                                <a:lnTo>
                                  <a:pt x="72" y="489"/>
                                </a:lnTo>
                                <a:lnTo>
                                  <a:pt x="59" y="486"/>
                                </a:lnTo>
                                <a:lnTo>
                                  <a:pt x="49" y="479"/>
                                </a:lnTo>
                                <a:lnTo>
                                  <a:pt x="42" y="469"/>
                                </a:lnTo>
                                <a:lnTo>
                                  <a:pt x="40" y="457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50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30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50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457"/>
                                </a:lnTo>
                                <a:lnTo>
                                  <a:pt x="10640" y="469"/>
                                </a:lnTo>
                                <a:lnTo>
                                  <a:pt x="10633" y="479"/>
                                </a:lnTo>
                                <a:lnTo>
                                  <a:pt x="10623" y="486"/>
                                </a:lnTo>
                                <a:lnTo>
                                  <a:pt x="10610" y="489"/>
                                </a:lnTo>
                                <a:lnTo>
                                  <a:pt x="10681" y="489"/>
                                </a:lnTo>
                                <a:lnTo>
                                  <a:pt x="10682" y="481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3" name="任意多边形 277"/>
                        <wps:cNvSpPr/>
                        <wps:spPr>
                          <a:xfrm>
                            <a:off x="624" y="237"/>
                            <a:ext cx="10651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497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465"/>
                                </a:lnTo>
                                <a:lnTo>
                                  <a:pt x="2" y="477"/>
                                </a:lnTo>
                                <a:lnTo>
                                  <a:pt x="9" y="487"/>
                                </a:lnTo>
                                <a:lnTo>
                                  <a:pt x="19" y="494"/>
                                </a:lnTo>
                                <a:lnTo>
                                  <a:pt x="32" y="497"/>
                                </a:lnTo>
                                <a:lnTo>
                                  <a:pt x="10618" y="497"/>
                                </a:lnTo>
                                <a:lnTo>
                                  <a:pt x="10631" y="494"/>
                                </a:lnTo>
                                <a:lnTo>
                                  <a:pt x="10641" y="487"/>
                                </a:lnTo>
                                <a:lnTo>
                                  <a:pt x="10648" y="477"/>
                                </a:lnTo>
                                <a:lnTo>
                                  <a:pt x="10650" y="465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10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4" name="文本框 278"/>
                        <wps:cNvSpPr txBox="1"/>
                        <wps:spPr>
                          <a:xfrm>
                            <a:off x="608" y="221"/>
                            <a:ext cx="10683" cy="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OneLoginHelper.with().sdkVersion()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5" o:spid="_x0000_s1026" o:spt="203" style="position:absolute;left:0pt;margin-left:30.4pt;margin-top:11.05pt;height:26.45pt;width:534.15pt;mso-position-horizontal-relative:page;mso-wrap-distance-bottom:0pt;mso-wrap-distance-top:0pt;z-index:-251534336;mso-width-relative:page;mso-height-relative:page;" coordorigin="609,221" coordsize="10683,529" o:gfxdata="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Av+Ja82QAAAAkBAAAPAAAAAAAAAAEAIAAA&#10;ACIAAABkcnMvZG93bnJldi54bWxQSwECFAAUAAAACACHTuJAxYHfqbcEAAC/EgAADgAAAAAAAAAB&#10;ACAAAAAoAQAAZHJzL2Uyb0RvYy54bWxQSwUGAAAAAAYABgBZAQAAUQgAAAAA&#10;">
                <o:lock v:ext="edit" aspectratio="f"/>
                <v:shape id="任意多边形 276" o:spid="_x0000_s1026" o:spt="100" style="position:absolute;left:608;top:221;height:529;width:10683;" fillcolor="#CCCCCC" filled="t" stroked="f" coordsize="10683,529" o:gfxdata="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CwxL4A&#10;AADcAAAADwAAAAAAAAABACAAAAAiAAAAZHJzL2Rvd25yZXYueG1sUEsBAhQAFAAAAAgAh07iQDMv&#10;BZ47AAAAOQAAABAAAAAAAAAAAQAgAAAADQEAAGRycy9zaGFwZXhtbC54bWxQSwUGAAAAAAYABgBb&#10;AQAAtwMAAAAA&#10;" path="m10634,0l48,0,29,4,14,14,3,30,0,48,0,481,3,499,14,515,29,525,48,529,10634,529,10653,525,10668,515,10679,499,10681,489,72,489,59,486,49,479,42,469,40,457,40,72,42,60,49,50,59,43,72,40,10681,40,10679,30,10668,14,10653,4,10634,0xm10681,40l10610,40,10623,43,10633,50,10640,60,10642,72,10642,457,10640,469,10633,479,10623,486,10610,489,10681,489,10682,481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77" o:spid="_x0000_s1026" o:spt="100" style="position:absolute;left:624;top:237;height:497;width:10651;" fillcolor="#F8F8F8" filled="t" stroked="f" coordsize="10651,497" o:gfxdata="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BLDG/&#10;AAAA3AAAAA8AAAAAAAAAAQAgAAAAIgAAAGRycy9kb3ducmV2LnhtbFBLAQIUABQAAAAIAIdO4kAz&#10;LwWeOwAAADkAAAAQAAAAAAAAAAEAIAAAAA4BAABkcnMvc2hhcGV4bWwueG1sUEsFBgAAAAAGAAYA&#10;WwEAALgDAAAAAA==&#10;" path="m10618,0l32,0,19,3,9,10,2,20,0,32,0,465,2,477,9,487,19,494,32,497,10618,497,10631,494,10641,487,10648,477,10650,465,10650,32,10648,20,10641,10,10631,3,10618,0xe">
                  <v:fill on="t" focussize="0,0"/>
                  <v:stroke on="f"/>
                  <v:imagedata o:title=""/>
                  <o:lock v:ext="edit" aspectratio="f"/>
                </v:shape>
                <v:shape id="文本框 278" o:spid="_x0000_s1026" o:spt="202" type="#_x0000_t202" style="position:absolute;left:608;top:221;height:529;width:10683;" filled="f" stroked="f" coordsize="21600,21600" o:gfxdata="UEsDBAoAAAAAAIdO4kAAAAAAAAAAAAAAAAAEAAAAZHJzL1BLAwQUAAAACACHTuJA65Skmr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2Sv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UpJ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OneLoginHelper.with().sdkVersion()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rPr>
          <w:rFonts w:hint="eastAsia" w:ascii="微软雅黑" w:hAnsi="微软雅黑" w:eastAsia="微软雅黑" w:cs="微软雅黑"/>
          <w:sz w:val="14"/>
        </w:rPr>
      </w:pPr>
    </w:p>
    <w:p>
      <w:pPr>
        <w:spacing w:before="0" w:line="667" w:lineRule="exact"/>
        <w:ind w:left="108" w:right="0" w:firstLine="0"/>
        <w:jc w:val="left"/>
        <w:rPr>
          <w:rFonts w:hint="eastAsia" w:ascii="微软雅黑" w:hAnsi="微软雅黑" w:eastAsia="微软雅黑" w:cs="微软雅黑"/>
          <w:b/>
          <w:sz w:val="38"/>
        </w:rPr>
      </w:pPr>
      <w:r>
        <w:rPr>
          <w:rFonts w:hint="eastAsia" w:ascii="微软雅黑" w:hAnsi="微软雅黑" w:eastAsia="微软雅黑" w:cs="微软雅黑"/>
          <w:b/>
          <w:sz w:val="38"/>
        </w:rPr>
        <w:t>混淆规则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93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92" name="直线 280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9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ZDVfnUAAAABAEAAA8AAAAAAAAAAQAgAAAAIgAAAGRycy9kb3ducmV2&#10;LnhtbFBLAQIUABQAAAAIAIdO4kAk+JsqOQIAALwEAAAOAAAAAAAAAAEAIAAAACMBAABkcnMvZTJv&#10;RG9jLnhtbFBLBQYAAAAABgAGAFkBAADOBQAAAAA=&#10;">
                <o:lock v:ext="edit" aspectratio="f"/>
                <v:line id="直线 280" o:spid="_x0000_s1026" o:spt="20" style="position:absolute;left:0;top:8;height:0;width:10683;" filled="f" stroked="t" coordsize="21600,21600" o:gfxdata="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/Ln/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2"/>
        <w:rPr>
          <w:rFonts w:hint="eastAsia" w:ascii="微软雅黑" w:hAnsi="微软雅黑" w:eastAsia="微软雅黑" w:cs="微软雅黑"/>
          <w:sz w:val="10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0" distR="0" simplePos="0" relativeHeight="251785216" behindDoc="1" locked="0" layoutInCell="1" allowOverlap="1">
                <wp:simplePos x="0" y="0"/>
                <wp:positionH relativeFrom="page">
                  <wp:posOffset>386080</wp:posOffset>
                </wp:positionH>
                <wp:positionV relativeFrom="paragraph">
                  <wp:posOffset>139065</wp:posOffset>
                </wp:positionV>
                <wp:extent cx="6783705" cy="3234690"/>
                <wp:effectExtent l="635" t="0" r="16510" b="3810"/>
                <wp:wrapTopAndBottom/>
                <wp:docPr id="299" name="组合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3234690"/>
                          <a:chOff x="609" y="219"/>
                          <a:chExt cx="10683" cy="5094"/>
                        </a:xfrm>
                      </wpg:grpSpPr>
                      <wps:wsp>
                        <wps:cNvPr id="296" name="任意多边形 282"/>
                        <wps:cNvSpPr/>
                        <wps:spPr>
                          <a:xfrm>
                            <a:off x="608" y="219"/>
                            <a:ext cx="10683" cy="50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83" h="5094">
                                <a:moveTo>
                                  <a:pt x="10634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5045"/>
                                </a:lnTo>
                                <a:lnTo>
                                  <a:pt x="3" y="5064"/>
                                </a:lnTo>
                                <a:lnTo>
                                  <a:pt x="14" y="5079"/>
                                </a:lnTo>
                                <a:lnTo>
                                  <a:pt x="29" y="5089"/>
                                </a:lnTo>
                                <a:lnTo>
                                  <a:pt x="48" y="5093"/>
                                </a:lnTo>
                                <a:lnTo>
                                  <a:pt x="10634" y="5093"/>
                                </a:lnTo>
                                <a:lnTo>
                                  <a:pt x="10653" y="5089"/>
                                </a:lnTo>
                                <a:lnTo>
                                  <a:pt x="10668" y="5079"/>
                                </a:lnTo>
                                <a:lnTo>
                                  <a:pt x="10679" y="5064"/>
                                </a:lnTo>
                                <a:lnTo>
                                  <a:pt x="10681" y="5053"/>
                                </a:lnTo>
                                <a:lnTo>
                                  <a:pt x="72" y="5053"/>
                                </a:lnTo>
                                <a:lnTo>
                                  <a:pt x="59" y="5051"/>
                                </a:lnTo>
                                <a:lnTo>
                                  <a:pt x="49" y="5044"/>
                                </a:lnTo>
                                <a:lnTo>
                                  <a:pt x="42" y="5034"/>
                                </a:lnTo>
                                <a:lnTo>
                                  <a:pt x="40" y="5021"/>
                                </a:lnTo>
                                <a:lnTo>
                                  <a:pt x="40" y="72"/>
                                </a:lnTo>
                                <a:lnTo>
                                  <a:pt x="42" y="60"/>
                                </a:lnTo>
                                <a:lnTo>
                                  <a:pt x="49" y="49"/>
                                </a:lnTo>
                                <a:lnTo>
                                  <a:pt x="59" y="43"/>
                                </a:lnTo>
                                <a:lnTo>
                                  <a:pt x="72" y="40"/>
                                </a:lnTo>
                                <a:lnTo>
                                  <a:pt x="10681" y="40"/>
                                </a:lnTo>
                                <a:lnTo>
                                  <a:pt x="10679" y="29"/>
                                </a:lnTo>
                                <a:lnTo>
                                  <a:pt x="10668" y="14"/>
                                </a:lnTo>
                                <a:lnTo>
                                  <a:pt x="10653" y="4"/>
                                </a:lnTo>
                                <a:lnTo>
                                  <a:pt x="10634" y="0"/>
                                </a:lnTo>
                                <a:close/>
                                <a:moveTo>
                                  <a:pt x="10681" y="40"/>
                                </a:moveTo>
                                <a:lnTo>
                                  <a:pt x="10610" y="40"/>
                                </a:lnTo>
                                <a:lnTo>
                                  <a:pt x="10623" y="43"/>
                                </a:lnTo>
                                <a:lnTo>
                                  <a:pt x="10633" y="49"/>
                                </a:lnTo>
                                <a:lnTo>
                                  <a:pt x="10640" y="60"/>
                                </a:lnTo>
                                <a:lnTo>
                                  <a:pt x="10642" y="72"/>
                                </a:lnTo>
                                <a:lnTo>
                                  <a:pt x="10642" y="5021"/>
                                </a:lnTo>
                                <a:lnTo>
                                  <a:pt x="10640" y="5034"/>
                                </a:lnTo>
                                <a:lnTo>
                                  <a:pt x="10633" y="5044"/>
                                </a:lnTo>
                                <a:lnTo>
                                  <a:pt x="10623" y="5051"/>
                                </a:lnTo>
                                <a:lnTo>
                                  <a:pt x="10610" y="5053"/>
                                </a:lnTo>
                                <a:lnTo>
                                  <a:pt x="10681" y="5053"/>
                                </a:lnTo>
                                <a:lnTo>
                                  <a:pt x="10682" y="5045"/>
                                </a:lnTo>
                                <a:lnTo>
                                  <a:pt x="10682" y="48"/>
                                </a:lnTo>
                                <a:lnTo>
                                  <a:pt x="1068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7" name="任意多边形 283"/>
                        <wps:cNvSpPr/>
                        <wps:spPr>
                          <a:xfrm>
                            <a:off x="624" y="235"/>
                            <a:ext cx="10651" cy="50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651" h="5062">
                                <a:moveTo>
                                  <a:pt x="10618" y="0"/>
                                </a:move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5029"/>
                                </a:lnTo>
                                <a:lnTo>
                                  <a:pt x="2" y="5042"/>
                                </a:lnTo>
                                <a:lnTo>
                                  <a:pt x="9" y="5052"/>
                                </a:lnTo>
                                <a:lnTo>
                                  <a:pt x="19" y="5059"/>
                                </a:lnTo>
                                <a:lnTo>
                                  <a:pt x="32" y="5061"/>
                                </a:lnTo>
                                <a:lnTo>
                                  <a:pt x="10618" y="5061"/>
                                </a:lnTo>
                                <a:lnTo>
                                  <a:pt x="10631" y="5059"/>
                                </a:lnTo>
                                <a:lnTo>
                                  <a:pt x="10641" y="5052"/>
                                </a:lnTo>
                                <a:lnTo>
                                  <a:pt x="10648" y="5042"/>
                                </a:lnTo>
                                <a:lnTo>
                                  <a:pt x="10650" y="5029"/>
                                </a:lnTo>
                                <a:lnTo>
                                  <a:pt x="10650" y="32"/>
                                </a:lnTo>
                                <a:lnTo>
                                  <a:pt x="10648" y="20"/>
                                </a:lnTo>
                                <a:lnTo>
                                  <a:pt x="10641" y="9"/>
                                </a:lnTo>
                                <a:lnTo>
                                  <a:pt x="10631" y="3"/>
                                </a:lnTo>
                                <a:lnTo>
                                  <a:pt x="1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98" name="文本框 284"/>
                        <wps:cNvSpPr txBox="1"/>
                        <wps:spPr>
                          <a:xfrm>
                            <a:off x="608" y="219"/>
                            <a:ext cx="10683" cy="5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-dontwarn </w:t>
                              </w:r>
                              <w:ins w:id="72" w:author="Ms.凯瑟琳" w:date="2019-10-12T09:21:38Z">
                                <w:r>
                                  <w:rPr>
                                    <w:rFonts w:hint="eastAsia" w:ascii="Courier New" w:eastAsia="宋体"/>
                                    <w:sz w:val="21"/>
                                    <w:lang w:eastAsia="zh-CN"/>
                                  </w:rPr>
                                  <w:t>com.onelogin</w:t>
                                </w:r>
                              </w:ins>
                              <w:r>
                                <w:rPr>
                                  <w:rFonts w:ascii="Courier New"/>
                                  <w:sz w:val="21"/>
                                </w:rPr>
                                <w:t>.**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-keep class </w:t>
                              </w:r>
                              <w:ins w:id="73" w:author="Ms.凯瑟琳" w:date="2019-10-12T09:21:41Z">
                                <w:r>
                                  <w:rPr>
                                    <w:rFonts w:hint="eastAsia" w:ascii="Courier New" w:eastAsia="宋体"/>
                                    <w:sz w:val="21"/>
                                    <w:lang w:eastAsia="zh-CN"/>
                                  </w:rPr>
                                  <w:t>com.onelogin</w:t>
                                </w:r>
                              </w:ins>
                              <w:r>
                                <w:rPr>
                                  <w:rFonts w:ascii="Courier New"/>
                                  <w:sz w:val="21"/>
                                </w:rPr>
                                <w:t>.** {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*;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-dontwarn com.cmic.sso.sdk.**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-keep class com.cmic.sso.sdk.** {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*;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-dontwarn com.unicom.xiaowo.login.**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-keep class com.unicom.xiaowo.login.** {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*;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-dontwarn cn.com.chinatelecom.account.api.**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-keep class cn.com.chinatelecom.account.api.** {</w:t>
                              </w:r>
                            </w:p>
                            <w:p>
                              <w:pPr>
                                <w:spacing w:before="66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*;</w:t>
                              </w:r>
                            </w:p>
                            <w:p>
                              <w:pPr>
                                <w:spacing w:before="67"/>
                                <w:ind w:left="176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1" o:spid="_x0000_s1026" o:spt="203" style="position:absolute;left:0pt;margin-left:30.4pt;margin-top:10.95pt;height:254.7pt;width:534.15pt;mso-position-horizontal-relative:page;mso-wrap-distance-bottom:0pt;mso-wrap-distance-top:0pt;z-index:-251531264;mso-width-relative:page;mso-height-relative:page;" coordorigin="609,219" coordsize="10683,5094" o:gfxdata="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A&#10;AAAAZHJzL1BLAQIUABQAAAAIAIdO4kDnzpTJ2QAAAAoBAAAPAAAAAAAAAAEAIAAAACIAAABkcnMv&#10;ZG93bnJldi54bWxQSwECFAAUAAAACACHTuJApTtXP64EAADkEgAADgAAAAAAAAABACAAAAAoAQAA&#10;ZHJzL2Uyb0RvYy54bWxQSwUGAAAAAAYABgBZAQAASAgAAAAA&#10;">
                <o:lock v:ext="edit" aspectratio="f"/>
                <v:shape id="任意多边形 282" o:spid="_x0000_s1026" o:spt="100" style="position:absolute;left:608;top:219;height:5094;width:10683;" fillcolor="#CCCCCC" filled="t" stroked="f" coordsize="10683,5094" o:gfxdata="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LqXd&#10;wAAAANwAAAAPAAAAAAAAAAEAIAAAACIAAABkcnMvZG93bnJldi54bWxQSwECFAAUAAAACACHTuJA&#10;My8FnjsAAAA5AAAAEAAAAAAAAAABACAAAAAPAQAAZHJzL3NoYXBleG1sLnhtbFBLBQYAAAAABgAG&#10;AFsBAAC5AwAAAAA=&#10;" path="m10634,0l48,0,29,4,14,14,3,29,0,48,0,5045,3,5064,14,5079,29,5089,48,5093,10634,5093,10653,5089,10668,5079,10679,5064,10681,5053,72,5053,59,5051,49,5044,42,5034,40,5021,40,72,42,60,49,49,59,43,72,40,10681,40,10679,29,10668,14,10653,4,10634,0xm10681,40l10610,40,10623,43,10633,49,10640,60,10642,72,10642,5021,10640,5034,10633,5044,10623,5051,10610,5053,10681,5053,10682,5045,10682,48,10681,40xe">
                  <v:fill on="t" focussize="0,0"/>
                  <v:stroke on="f"/>
                  <v:imagedata o:title=""/>
                  <o:lock v:ext="edit" aspectratio="f"/>
                </v:shape>
                <v:shape id="任意多边形 283" o:spid="_x0000_s1026" o:spt="100" style="position:absolute;left:624;top:235;height:5062;width:10651;" fillcolor="#F8F8F8" filled="t" stroked="f" coordsize="10651,5062" o:gfxdata="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+TMb4A&#10;AADcAAAADwAAAAAAAAABACAAAAAiAAAAZHJzL2Rvd25yZXYueG1sUEsBAhQAFAAAAAgAh07iQDMv&#10;BZ47AAAAOQAAABAAAAAAAAAAAQAgAAAADQEAAGRycy9zaGFwZXhtbC54bWxQSwUGAAAAAAYABgBb&#10;AQAAtwMAAAAA&#10;" path="m10618,0l32,0,19,3,9,9,2,20,0,32,0,5029,2,5042,9,5052,19,5059,32,5061,10618,5061,10631,5059,10641,5052,10648,5042,10650,5029,10650,32,10648,20,10641,9,10631,3,10618,0xe">
                  <v:fill on="t" focussize="0,0"/>
                  <v:stroke on="f"/>
                  <v:imagedata o:title=""/>
                  <o:lock v:ext="edit" aspectratio="f"/>
                </v:shape>
                <v:shape id="文本框 284" o:spid="_x0000_s1026" o:spt="202" type="#_x0000_t202" style="position:absolute;left:608;top:219;height:5094;width:10683;" filled="f" stroked="f" coordsize="21600,21600" o:gfxdata="UEsDBAoAAAAAAIdO4kAAAAAAAAAAAAAAAAAEAAAAZHJzL1BLAwQUAAAACACHTuJAatmun7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KZpbT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mu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-dontwarn </w:t>
                        </w:r>
                        <w:ins w:id="74" w:author="Ms.凯瑟琳" w:date="2019-10-12T09:21:38Z">
                          <w:r>
                            <w:rPr>
                              <w:rFonts w:hint="eastAsia" w:ascii="Courier New" w:eastAsia="宋体"/>
                              <w:sz w:val="21"/>
                              <w:lang w:eastAsia="zh-CN"/>
                            </w:rPr>
                            <w:t>com.onelogin</w:t>
                          </w:r>
                        </w:ins>
                        <w:r>
                          <w:rPr>
                            <w:rFonts w:ascii="Courier New"/>
                            <w:sz w:val="21"/>
                          </w:rPr>
                          <w:t>.**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-keep class </w:t>
                        </w:r>
                        <w:ins w:id="75" w:author="Ms.凯瑟琳" w:date="2019-10-12T09:21:41Z">
                          <w:r>
                            <w:rPr>
                              <w:rFonts w:hint="eastAsia" w:ascii="Courier New" w:eastAsia="宋体"/>
                              <w:sz w:val="21"/>
                              <w:lang w:eastAsia="zh-CN"/>
                            </w:rPr>
                            <w:t>com.onelogin</w:t>
                          </w:r>
                        </w:ins>
                        <w:r>
                          <w:rPr>
                            <w:rFonts w:ascii="Courier New"/>
                            <w:sz w:val="21"/>
                          </w:rPr>
                          <w:t>.** {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*;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-dontwarn com.cmic.sso.sdk.**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-keep class com.cmic.sso.sdk.** {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*;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-dontwarn com.unicom.xiaowo.login.**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-keep class com.unicom.xiaowo.login.** {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*;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-dontwarn cn.com.chinatelecom.account.api.**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-keep class cn.com.chinatelecom.account.api.** {</w:t>
                        </w:r>
                      </w:p>
                      <w:p>
                        <w:pPr>
                          <w:spacing w:before="66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*;</w:t>
                        </w:r>
                      </w:p>
                      <w:p>
                        <w:pPr>
                          <w:spacing w:before="67"/>
                          <w:ind w:left="176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rPr>
          <w:rFonts w:hint="eastAsia" w:ascii="微软雅黑" w:hAnsi="微软雅黑" w:eastAsia="微软雅黑" w:cs="微软雅黑"/>
          <w:sz w:val="14"/>
        </w:rPr>
      </w:pPr>
    </w:p>
    <w:p>
      <w:pPr>
        <w:spacing w:before="0" w:line="667" w:lineRule="exact"/>
        <w:ind w:left="108" w:right="0" w:firstLine="0"/>
        <w:jc w:val="left"/>
        <w:rPr>
          <w:rFonts w:hint="eastAsia" w:ascii="微软雅黑" w:hAnsi="微软雅黑" w:eastAsia="微软雅黑" w:cs="微软雅黑"/>
          <w:b/>
          <w:sz w:val="38"/>
        </w:rPr>
      </w:pPr>
      <w:r>
        <w:rPr>
          <w:rFonts w:hint="eastAsia" w:ascii="微软雅黑" w:hAnsi="微软雅黑" w:eastAsia="微软雅黑" w:cs="微软雅黑"/>
          <w:b/>
          <w:w w:val="80"/>
          <w:sz w:val="38"/>
        </w:rPr>
        <w:t>日志打印</w:t>
      </w:r>
    </w:p>
    <w:p>
      <w:pPr>
        <w:pStyle w:val="5"/>
        <w:spacing w:line="20" w:lineRule="exact"/>
        <w:ind w:left="100"/>
        <w:rPr>
          <w:rFonts w:hint="eastAsia" w:ascii="微软雅黑" w:hAnsi="微软雅黑" w:eastAsia="微软雅黑" w:cs="微软雅黑"/>
          <w:b w:val="0"/>
          <w:sz w:val="2"/>
        </w:rPr>
      </w:pPr>
      <w:r>
        <w:rPr>
          <w:rFonts w:hint="eastAsia" w:ascii="微软雅黑" w:hAnsi="微软雅黑" w:eastAsia="微软雅黑" w:cs="微软雅黑"/>
          <w:b w:val="0"/>
          <w:sz w:val="2"/>
        </w:rPr>
        <mc:AlternateContent>
          <mc:Choice Requires="wpg">
            <w:drawing>
              <wp:inline distT="0" distB="0" distL="114300" distR="114300">
                <wp:extent cx="6783705" cy="10795"/>
                <wp:effectExtent l="0" t="0" r="0" b="0"/>
                <wp:docPr id="185" name="组合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705" cy="10795"/>
                          <a:chOff x="0" y="0"/>
                          <a:chExt cx="10683" cy="17"/>
                        </a:xfrm>
                      </wpg:grpSpPr>
                      <wps:wsp>
                        <wps:cNvPr id="184" name="直线 286"/>
                        <wps:cNvCnPr/>
                        <wps:spPr>
                          <a:xfrm>
                            <a:off x="0" y="8"/>
                            <a:ext cx="10683" cy="0"/>
                          </a:xfrm>
                          <a:prstGeom prst="line">
                            <a:avLst/>
                          </a:prstGeom>
                          <a:ln w="10170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85" o:spid="_x0000_s1026" o:spt="203" style="height:0.85pt;width:534.15pt;" coordsize="10683,17" o:gfxdata="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kNV+dQAAAAEAQAADwAAAAAAAAABACAAAAAiAAAAZHJzL2Rvd25yZXYu&#10;eG1sUEsBAhQAFAAAAAgAh07iQHpa/gA4AgAAvAQAAA4AAAAAAAAAAQAgAAAAIwEAAGRycy9lMm9E&#10;b2MueG1sUEsFBgAAAAAGAAYAWQEAAM0FAAAAAA==&#10;">
                <o:lock v:ext="edit" aspectratio="f"/>
                <v:line id="直线 286" o:spid="_x0000_s1026" o:spt="20" style="position:absolute;left:0;top:8;height:0;width:10683;" filled="f" stroked="t" coordsize="21600,21600" o:gfxdata="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4ASzbsAAADc&#10;AAAADwAAAAAAAAABACAAAAAiAAAAZHJzL2Rvd25yZXYueG1sUEsBAhQAFAAAAAgAh07iQDMvBZ47&#10;AAAAOQAAABAAAAAAAAAAAQAgAAAACgEAAGRycy9zaGFwZXhtbC54bWxQSwUGAAAAAAYABgBbAQAA&#10;tAMAAAAA&#10;">
                  <v:fill on="f" focussize="0,0"/>
                  <v:stroke weight="0.800787401574803pt" color="#CCCC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rPr>
          <w:rFonts w:hint="eastAsia" w:ascii="微软雅黑" w:hAnsi="微软雅黑" w:eastAsia="微软雅黑" w:cs="微软雅黑"/>
          <w:sz w:val="8"/>
        </w:rPr>
      </w:pPr>
    </w:p>
    <w:p>
      <w:pPr>
        <w:tabs>
          <w:tab w:val="left" w:pos="8025"/>
        </w:tabs>
        <w:spacing w:before="54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39808" behindDoc="1" locked="0" layoutInCell="1" allowOverlap="1">
                <wp:simplePos x="0" y="0"/>
                <wp:positionH relativeFrom="page">
                  <wp:posOffset>4269740</wp:posOffset>
                </wp:positionH>
                <wp:positionV relativeFrom="paragraph">
                  <wp:posOffset>80010</wp:posOffset>
                </wp:positionV>
                <wp:extent cx="467995" cy="183515"/>
                <wp:effectExtent l="635" t="0" r="7620" b="6985"/>
                <wp:wrapNone/>
                <wp:docPr id="175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" cy="183515"/>
                          <a:chOff x="7760" y="93"/>
                          <a:chExt cx="737" cy="289"/>
                        </a:xfrm>
                      </wpg:grpSpPr>
                      <wps:wsp>
                        <wps:cNvPr id="172" name="任意多边形 293"/>
                        <wps:cNvSpPr/>
                        <wps:spPr>
                          <a:xfrm>
                            <a:off x="7759" y="93"/>
                            <a:ext cx="737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7" h="289">
                                <a:moveTo>
                                  <a:pt x="688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688" y="289"/>
                                </a:lnTo>
                                <a:lnTo>
                                  <a:pt x="707" y="285"/>
                                </a:lnTo>
                                <a:lnTo>
                                  <a:pt x="722" y="275"/>
                                </a:lnTo>
                                <a:lnTo>
                                  <a:pt x="733" y="259"/>
                                </a:lnTo>
                                <a:lnTo>
                                  <a:pt x="737" y="241"/>
                                </a:lnTo>
                                <a:lnTo>
                                  <a:pt x="737" y="48"/>
                                </a:lnTo>
                                <a:lnTo>
                                  <a:pt x="733" y="30"/>
                                </a:lnTo>
                                <a:lnTo>
                                  <a:pt x="722" y="15"/>
                                </a:lnTo>
                                <a:lnTo>
                                  <a:pt x="707" y="4"/>
                                </a:lnTo>
                                <a:lnTo>
                                  <a:pt x="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3" name="任意多边形 294"/>
                        <wps:cNvSpPr/>
                        <wps:spPr>
                          <a:xfrm>
                            <a:off x="7759" y="93"/>
                            <a:ext cx="737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7" h="289">
                                <a:moveTo>
                                  <a:pt x="688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1"/>
                                </a:lnTo>
                                <a:lnTo>
                                  <a:pt x="4" y="259"/>
                                </a:lnTo>
                                <a:lnTo>
                                  <a:pt x="14" y="275"/>
                                </a:lnTo>
                                <a:lnTo>
                                  <a:pt x="29" y="285"/>
                                </a:lnTo>
                                <a:lnTo>
                                  <a:pt x="48" y="289"/>
                                </a:lnTo>
                                <a:lnTo>
                                  <a:pt x="688" y="289"/>
                                </a:lnTo>
                                <a:lnTo>
                                  <a:pt x="707" y="285"/>
                                </a:lnTo>
                                <a:lnTo>
                                  <a:pt x="722" y="275"/>
                                </a:lnTo>
                                <a:lnTo>
                                  <a:pt x="724" y="273"/>
                                </a:lnTo>
                                <a:lnTo>
                                  <a:pt x="48" y="273"/>
                                </a:lnTo>
                                <a:lnTo>
                                  <a:pt x="36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1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6" y="19"/>
                                </a:lnTo>
                                <a:lnTo>
                                  <a:pt x="48" y="16"/>
                                </a:lnTo>
                                <a:lnTo>
                                  <a:pt x="724" y="16"/>
                                </a:lnTo>
                                <a:lnTo>
                                  <a:pt x="722" y="15"/>
                                </a:lnTo>
                                <a:lnTo>
                                  <a:pt x="707" y="4"/>
                                </a:lnTo>
                                <a:lnTo>
                                  <a:pt x="688" y="0"/>
                                </a:lnTo>
                                <a:close/>
                                <a:moveTo>
                                  <a:pt x="724" y="16"/>
                                </a:moveTo>
                                <a:lnTo>
                                  <a:pt x="688" y="16"/>
                                </a:lnTo>
                                <a:lnTo>
                                  <a:pt x="701" y="19"/>
                                </a:lnTo>
                                <a:lnTo>
                                  <a:pt x="711" y="26"/>
                                </a:lnTo>
                                <a:lnTo>
                                  <a:pt x="718" y="36"/>
                                </a:lnTo>
                                <a:lnTo>
                                  <a:pt x="721" y="48"/>
                                </a:lnTo>
                                <a:lnTo>
                                  <a:pt x="721" y="241"/>
                                </a:lnTo>
                                <a:lnTo>
                                  <a:pt x="718" y="253"/>
                                </a:lnTo>
                                <a:lnTo>
                                  <a:pt x="711" y="263"/>
                                </a:lnTo>
                                <a:lnTo>
                                  <a:pt x="701" y="270"/>
                                </a:lnTo>
                                <a:lnTo>
                                  <a:pt x="688" y="273"/>
                                </a:lnTo>
                                <a:lnTo>
                                  <a:pt x="724" y="273"/>
                                </a:lnTo>
                                <a:lnTo>
                                  <a:pt x="733" y="259"/>
                                </a:lnTo>
                                <a:lnTo>
                                  <a:pt x="737" y="241"/>
                                </a:lnTo>
                                <a:lnTo>
                                  <a:pt x="737" y="48"/>
                                </a:lnTo>
                                <a:lnTo>
                                  <a:pt x="733" y="30"/>
                                </a:lnTo>
                                <a:lnTo>
                                  <a:pt x="72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4" name="文本框 295"/>
                        <wps:cNvSpPr txBox="1"/>
                        <wps:spPr>
                          <a:xfrm>
                            <a:off x="7759" y="93"/>
                            <a:ext cx="737" cy="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1" w:line="247" w:lineRule="exact"/>
                                <w:ind w:left="9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CMCC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2" o:spid="_x0000_s1026" o:spt="203" style="position:absolute;left:0pt;margin-left:336.2pt;margin-top:6.3pt;height:14.45pt;width:36.85pt;mso-position-horizontal-relative:page;z-index:-254876672;mso-width-relative:page;mso-height-relative:page;" coordorigin="7760,93" coordsize="737,289" o:gfxdata="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cM4NN2QAAAAkBAAAPAAAAAAAAAAEA&#10;IAAAACIAAABkcnMvZG93bnJldi54bWxQSwECFAAUAAAACACHTuJAjnGeyQ8EAABqEgAADgAAAAAA&#10;AAABACAAAAAoAQAAZHJzL2Uyb0RvYy54bWxQSwUGAAAAAAYABgBZAQAAqQcAAAAA&#10;">
                <o:lock v:ext="edit" aspectratio="f"/>
                <v:shape id="任意多边形 293" o:spid="_x0000_s1026" o:spt="100" style="position:absolute;left:7759;top:93;height:289;width:737;" fillcolor="#F8F8F8" filled="t" stroked="f" coordsize="737,289" o:gfxdata="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14d7sAAADc&#10;AAAADwAAAAAAAAABACAAAAAiAAAAZHJzL2Rvd25yZXYueG1sUEsBAhQAFAAAAAgAh07iQDMvBZ47&#10;AAAAOQAAABAAAAAAAAAAAQAgAAAACgEAAGRycy9zaGFwZXhtbC54bWxQSwUGAAAAAAYABgBbAQAA&#10;tAMAAAAA&#10;" path="m688,0l48,0,29,4,14,15,4,30,0,48,0,241,4,259,14,275,29,285,48,289,688,289,707,285,722,275,733,259,737,241,737,48,733,30,722,15,707,4,688,0xe">
                  <v:fill on="t" focussize="0,0"/>
                  <v:stroke on="f"/>
                  <v:imagedata o:title=""/>
                  <o:lock v:ext="edit" aspectratio="f"/>
                </v:shape>
                <v:shape id="任意多边形 294" o:spid="_x0000_s1026" o:spt="100" style="position:absolute;left:7759;top:93;height:289;width:737;" fillcolor="#EAEAEA" filled="t" stroked="f" coordsize="737,289" o:gfxdata="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gGNLsAAADc&#10;AAAADwAAAAAAAAABACAAAAAiAAAAZHJzL2Rvd25yZXYueG1sUEsBAhQAFAAAAAgAh07iQDMvBZ47&#10;AAAAOQAAABAAAAAAAAAAAQAgAAAACgEAAGRycy9zaGFwZXhtbC54bWxQSwUGAAAAAAYABgBbAQAA&#10;tAMAAAAA&#10;" path="m688,0l48,0,29,4,14,15,4,30,0,48,0,241,4,259,14,275,29,285,48,289,688,289,707,285,722,275,724,273,48,273,36,270,25,263,18,253,16,241,16,48,18,36,25,26,36,19,48,16,724,16,722,15,707,4,688,0xm724,16l688,16,701,19,711,26,718,36,721,48,721,241,718,253,711,263,701,270,688,273,724,273,733,259,737,241,737,48,733,30,724,16xe">
                  <v:fill on="t" focussize="0,0"/>
                  <v:stroke on="f"/>
                  <v:imagedata o:title=""/>
                  <o:lock v:ext="edit" aspectratio="f"/>
                </v:shape>
                <v:shape id="文本框 295" o:spid="_x0000_s1026" o:spt="202" type="#_x0000_t202" style="position:absolute;left:7759;top:93;height:289;width:737;" filled="f" stroked="f" coordsize="21600,21600" o:gfxdata="UEsDBAoAAAAAAIdO4kAAAAAAAAAAAAAAAAAEAAAAZHJzL1BLAwQUAAAACACHTuJAgL0jHL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9Ix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1" w:line="247" w:lineRule="exact"/>
                          <w:ind w:left="9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CMCC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ins w:id="76" w:author="Ms.凯瑟琳" w:date="2019-10-12T09:37:06Z">
        <w:r>
          <w:rPr>
            <w:rFonts w:hint="eastAsia" w:ascii="微软雅黑" w:hAnsi="微软雅黑" w:eastAsia="微软雅黑" w:cs="微软雅黑"/>
          </w:rPr>
          <mc:AlternateContent>
            <mc:Choice Requires="wpg">
              <w:drawing>
                <wp:anchor distT="0" distB="0" distL="114300" distR="114300" simplePos="0" relativeHeight="248567808" behindDoc="1" locked="0" layoutInCell="1" allowOverlap="1">
                  <wp:simplePos x="0" y="0"/>
                  <wp:positionH relativeFrom="page">
                    <wp:posOffset>2097405</wp:posOffset>
                  </wp:positionH>
                  <wp:positionV relativeFrom="paragraph">
                    <wp:posOffset>78105</wp:posOffset>
                  </wp:positionV>
                  <wp:extent cx="877570" cy="183515"/>
                  <wp:effectExtent l="0" t="0" r="17780" b="6985"/>
                  <wp:wrapNone/>
                  <wp:docPr id="300" name="组合 29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77570" cy="183515"/>
                            <a:chOff x="7759" y="93"/>
                            <a:chExt cx="737" cy="289"/>
                          </a:xfrm>
                        </wpg:grpSpPr>
                        <wps:wsp>
                          <wps:cNvPr id="301" name="任意多边形 293"/>
                          <wps:cNvSpPr/>
                          <wps:spPr>
                            <a:xfrm>
                              <a:off x="7759" y="93"/>
                              <a:ext cx="737" cy="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7" h="289">
                                  <a:moveTo>
                                    <a:pt x="688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241"/>
                                  </a:lnTo>
                                  <a:lnTo>
                                    <a:pt x="4" y="259"/>
                                  </a:lnTo>
                                  <a:lnTo>
                                    <a:pt x="14" y="275"/>
                                  </a:lnTo>
                                  <a:lnTo>
                                    <a:pt x="29" y="285"/>
                                  </a:lnTo>
                                  <a:lnTo>
                                    <a:pt x="48" y="289"/>
                                  </a:lnTo>
                                  <a:lnTo>
                                    <a:pt x="688" y="289"/>
                                  </a:lnTo>
                                  <a:lnTo>
                                    <a:pt x="707" y="285"/>
                                  </a:lnTo>
                                  <a:lnTo>
                                    <a:pt x="722" y="275"/>
                                  </a:lnTo>
                                  <a:lnTo>
                                    <a:pt x="733" y="259"/>
                                  </a:lnTo>
                                  <a:lnTo>
                                    <a:pt x="737" y="241"/>
                                  </a:lnTo>
                                  <a:lnTo>
                                    <a:pt x="737" y="48"/>
                                  </a:lnTo>
                                  <a:lnTo>
                                    <a:pt x="733" y="30"/>
                                  </a:lnTo>
                                  <a:lnTo>
                                    <a:pt x="722" y="15"/>
                                  </a:lnTo>
                                  <a:lnTo>
                                    <a:pt x="707" y="4"/>
                                  </a:lnTo>
                                  <a:lnTo>
                                    <a:pt x="6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2" name="任意多边形 294"/>
                          <wps:cNvSpPr/>
                          <wps:spPr>
                            <a:xfrm>
                              <a:off x="7759" y="93"/>
                              <a:ext cx="737" cy="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7" h="289">
                                  <a:moveTo>
                                    <a:pt x="688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241"/>
                                  </a:lnTo>
                                  <a:lnTo>
                                    <a:pt x="4" y="259"/>
                                  </a:lnTo>
                                  <a:lnTo>
                                    <a:pt x="14" y="275"/>
                                  </a:lnTo>
                                  <a:lnTo>
                                    <a:pt x="29" y="285"/>
                                  </a:lnTo>
                                  <a:lnTo>
                                    <a:pt x="48" y="289"/>
                                  </a:lnTo>
                                  <a:lnTo>
                                    <a:pt x="688" y="289"/>
                                  </a:lnTo>
                                  <a:lnTo>
                                    <a:pt x="707" y="285"/>
                                  </a:lnTo>
                                  <a:lnTo>
                                    <a:pt x="722" y="275"/>
                                  </a:lnTo>
                                  <a:lnTo>
                                    <a:pt x="724" y="273"/>
                                  </a:lnTo>
                                  <a:lnTo>
                                    <a:pt x="48" y="273"/>
                                  </a:lnTo>
                                  <a:lnTo>
                                    <a:pt x="36" y="270"/>
                                  </a:lnTo>
                                  <a:lnTo>
                                    <a:pt x="25" y="263"/>
                                  </a:lnTo>
                                  <a:lnTo>
                                    <a:pt x="18" y="253"/>
                                  </a:lnTo>
                                  <a:lnTo>
                                    <a:pt x="16" y="241"/>
                                  </a:lnTo>
                                  <a:lnTo>
                                    <a:pt x="16" y="48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48" y="16"/>
                                  </a:lnTo>
                                  <a:lnTo>
                                    <a:pt x="724" y="16"/>
                                  </a:lnTo>
                                  <a:lnTo>
                                    <a:pt x="722" y="15"/>
                                  </a:lnTo>
                                  <a:lnTo>
                                    <a:pt x="707" y="4"/>
                                  </a:lnTo>
                                  <a:lnTo>
                                    <a:pt x="688" y="0"/>
                                  </a:lnTo>
                                  <a:close/>
                                  <a:moveTo>
                                    <a:pt x="724" y="16"/>
                                  </a:moveTo>
                                  <a:lnTo>
                                    <a:pt x="688" y="16"/>
                                  </a:lnTo>
                                  <a:lnTo>
                                    <a:pt x="701" y="19"/>
                                  </a:lnTo>
                                  <a:lnTo>
                                    <a:pt x="711" y="26"/>
                                  </a:lnTo>
                                  <a:lnTo>
                                    <a:pt x="718" y="36"/>
                                  </a:lnTo>
                                  <a:lnTo>
                                    <a:pt x="721" y="48"/>
                                  </a:lnTo>
                                  <a:lnTo>
                                    <a:pt x="721" y="241"/>
                                  </a:lnTo>
                                  <a:lnTo>
                                    <a:pt x="718" y="253"/>
                                  </a:lnTo>
                                  <a:lnTo>
                                    <a:pt x="711" y="263"/>
                                  </a:lnTo>
                                  <a:lnTo>
                                    <a:pt x="701" y="270"/>
                                  </a:lnTo>
                                  <a:lnTo>
                                    <a:pt x="688" y="273"/>
                                  </a:lnTo>
                                  <a:lnTo>
                                    <a:pt x="724" y="273"/>
                                  </a:lnTo>
                                  <a:lnTo>
                                    <a:pt x="733" y="259"/>
                                  </a:lnTo>
                                  <a:lnTo>
                                    <a:pt x="737" y="241"/>
                                  </a:lnTo>
                                  <a:lnTo>
                                    <a:pt x="737" y="48"/>
                                  </a:lnTo>
                                  <a:lnTo>
                                    <a:pt x="733" y="30"/>
                                  </a:lnTo>
                                  <a:lnTo>
                                    <a:pt x="724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合 292" o:spid="_x0000_s1026" o:spt="203" style="position:absolute;left:0pt;margin-left:165.15pt;margin-top:6.15pt;height:14.45pt;width:69.1pt;mso-position-horizontal-relative:page;z-index:-254748672;mso-width-relative:page;mso-height-relative:page;" coordorigin="7759,93" coordsize="737,289" o:gfxdata="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CyZXzjZAAAA&#10;CQEAAA8AAAAAAAAAAQAgAAAAIgAAAGRycy9kb3ducmV2LnhtbFBLAQIUABQAAAAIAIdO4kD8cubm&#10;qwMAAMwQAAAOAAAAAAAAAAEAIAAAACgBAABkcnMvZTJvRG9jLnhtbFBLBQYAAAAABgAGAFkBAABF&#10;BwAAAAA=&#10;">
                  <o:lock v:ext="edit" aspectratio="f"/>
                  <v:shape id="任意多边形 293" o:spid="_x0000_s1026" o:spt="100" style="position:absolute;left:7759;top:93;height:289;width:737;" fillcolor="#F8F8F8" filled="t" stroked="f" coordsize="737,289" o:gfxdata="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37nLsAAADc&#10;AAAADwAAAAAAAAABACAAAAAiAAAAZHJzL2Rvd25yZXYueG1sUEsBAhQAFAAAAAgAh07iQDMvBZ47&#10;AAAAOQAAABAAAAAAAAAAAQAgAAAACgEAAGRycy9zaGFwZXhtbC54bWxQSwUGAAAAAAYABgBbAQAA&#10;tAMAAAAA&#10;" path="m688,0l48,0,29,4,14,15,4,30,0,48,0,241,4,259,14,275,29,285,48,289,688,289,707,285,722,275,733,259,737,241,737,48,733,30,722,15,707,4,68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94" o:spid="_x0000_s1026" o:spt="100" style="position:absolute;left:7759;top:93;height:289;width:737;" fillcolor="#EAEAEA" filled="t" stroked="f" coordsize="737,289" o:gfxdata="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a+M74A&#10;AADcAAAADwAAAAAAAAABACAAAAAiAAAAZHJzL2Rvd25yZXYueG1sUEsBAhQAFAAAAAgAh07iQDMv&#10;BZ47AAAAOQAAABAAAAAAAAAAAQAgAAAADQEAAGRycy9zaGFwZXhtbC54bWxQSwUGAAAAAAYABgBb&#10;AQAAtwMAAAAA&#10;" path="m688,0l48,0,29,4,14,15,4,30,0,48,0,241,4,259,14,275,29,285,48,289,688,289,707,285,722,275,724,273,48,273,36,270,25,263,18,253,16,241,16,48,18,36,25,26,36,19,48,16,724,16,722,15,707,4,688,0xm724,16l688,16,701,19,711,26,718,36,721,48,721,241,718,253,711,263,701,270,688,273,724,273,733,259,737,241,737,48,733,30,724,16xe">
                    <v:fill on="t" focussize="0,0"/>
                    <v:stroke on="f"/>
                    <v:imagedata o:title=""/>
                    <o:lock v:ext="edit" aspectratio="f"/>
                  </v:shape>
                </v:group>
              </w:pict>
            </mc:Fallback>
          </mc:AlternateContent>
        </w:r>
      </w:ins>
      <w:r>
        <w:rPr>
          <w:rFonts w:hint="eastAsia" w:ascii="微软雅黑" w:hAnsi="微软雅黑" w:eastAsia="微软雅黑" w:cs="微软雅黑"/>
          <w:sz w:val="22"/>
        </w:rPr>
        <w:t>SDK提供部分日志</w:t>
      </w:r>
      <w:r>
        <w:rPr>
          <w:rFonts w:hint="eastAsia" w:ascii="微软雅黑" w:hAnsi="微软雅黑" w:eastAsia="微软雅黑" w:cs="微软雅黑"/>
          <w:spacing w:val="-5"/>
          <w:sz w:val="22"/>
        </w:rPr>
        <w:t>，TAG</w:t>
      </w:r>
      <w:r>
        <w:rPr>
          <w:rFonts w:hint="eastAsia" w:ascii="微软雅黑" w:hAnsi="微软雅黑" w:eastAsia="微软雅黑" w:cs="微软雅黑"/>
          <w:sz w:val="22"/>
        </w:rPr>
        <w:t>为</w:t>
      </w:r>
      <w:ins w:id="78" w:author="Ms.凯瑟琳" w:date="2019-10-12T09:37:48Z">
        <w:r>
          <w:rPr>
            <w:rFonts w:hint="eastAsia" w:ascii="微软雅黑" w:hAnsi="微软雅黑" w:eastAsia="微软雅黑" w:cs="微软雅黑"/>
            <w:sz w:val="22"/>
            <w:u w:val="none"/>
            <w:lang w:val="en-US" w:eastAsia="zh-CN"/>
          </w:rPr>
          <w:t xml:space="preserve">  </w:t>
        </w:r>
      </w:ins>
      <w:ins w:id="79" w:author="Ms.凯瑟琳" w:date="2019-10-12T09:37:49Z">
        <w:r>
          <w:rPr>
            <w:rFonts w:hint="eastAsia" w:ascii="微软雅黑" w:hAnsi="微软雅黑" w:eastAsia="微软雅黑" w:cs="微软雅黑"/>
            <w:sz w:val="22"/>
            <w:u w:val="none"/>
            <w:lang w:val="en-US" w:eastAsia="zh-CN"/>
          </w:rPr>
          <w:t xml:space="preserve"> </w:t>
        </w:r>
      </w:ins>
      <w:r>
        <w:rPr>
          <w:rFonts w:hint="eastAsia" w:ascii="微软雅黑" w:hAnsi="微软雅黑" w:eastAsia="微软雅黑" w:cs="微软雅黑"/>
          <w:sz w:val="22"/>
          <w:u w:val="none"/>
        </w:rPr>
        <w:t>OneLogin</w:t>
      </w:r>
      <w:r>
        <w:rPr>
          <w:rFonts w:hint="eastAsia" w:ascii="微软雅黑" w:hAnsi="微软雅黑" w:eastAsia="微软雅黑" w:cs="微软雅黑"/>
          <w:spacing w:val="-29"/>
          <w:sz w:val="22"/>
          <w:u w:val="none"/>
        </w:rPr>
        <w:t xml:space="preserve"> </w:t>
      </w:r>
      <w:ins w:id="80" w:author="Ms.凯瑟琳" w:date="2019-10-12T09:37:50Z">
        <w:r>
          <w:rPr>
            <w:rFonts w:hint="eastAsia" w:ascii="微软雅黑" w:hAnsi="微软雅黑" w:eastAsia="微软雅黑" w:cs="微软雅黑"/>
            <w:spacing w:val="-29"/>
            <w:sz w:val="22"/>
            <w:u w:val="none"/>
            <w:lang w:val="en-US" w:eastAsia="zh-CN"/>
          </w:rPr>
          <w:t xml:space="preserve"> </w:t>
        </w:r>
      </w:ins>
      <w:ins w:id="81" w:author="Ms.凯瑟琳" w:date="2019-10-12T09:37:51Z">
        <w:r>
          <w:rPr>
            <w:rFonts w:hint="eastAsia" w:ascii="微软雅黑" w:hAnsi="微软雅黑" w:eastAsia="微软雅黑" w:cs="微软雅黑"/>
            <w:spacing w:val="-29"/>
            <w:sz w:val="22"/>
            <w:u w:val="none"/>
            <w:lang w:val="en-US" w:eastAsia="zh-CN"/>
          </w:rPr>
          <w:t xml:space="preserve">   </w:t>
        </w:r>
      </w:ins>
      <w:ins w:id="82" w:author="Ms.凯瑟琳" w:date="2019-10-12T09:37:52Z">
        <w:r>
          <w:rPr>
            <w:rFonts w:hint="eastAsia" w:ascii="微软雅黑" w:hAnsi="微软雅黑" w:eastAsia="微软雅黑" w:cs="微软雅黑"/>
            <w:spacing w:val="-29"/>
            <w:sz w:val="22"/>
            <w:u w:val="none"/>
            <w:lang w:val="en-US" w:eastAsia="zh-CN"/>
          </w:rPr>
          <w:t xml:space="preserve"> </w:t>
        </w:r>
      </w:ins>
      <w:ins w:id="83" w:author="Ms.凯瑟琳" w:date="2019-10-12T09:37:52Z">
        <w:r>
          <w:rPr>
            <w:rFonts w:hint="eastAsia" w:ascii="微软雅黑" w:hAnsi="微软雅黑" w:eastAsia="微软雅黑" w:cs="微软雅黑"/>
            <w:spacing w:val="-29"/>
            <w:sz w:val="22"/>
            <w:lang w:val="en-US" w:eastAsia="zh-CN"/>
          </w:rPr>
          <w:t xml:space="preserve"> </w:t>
        </w:r>
      </w:ins>
      <w:r>
        <w:rPr>
          <w:rFonts w:hint="eastAsia" w:ascii="微软雅黑" w:hAnsi="微软雅黑" w:eastAsia="微软雅黑" w:cs="微软雅黑"/>
          <w:sz w:val="22"/>
        </w:rPr>
        <w:t>，移动运营商</w:t>
      </w:r>
      <w:r>
        <w:rPr>
          <w:rFonts w:hint="eastAsia" w:ascii="微软雅黑" w:hAnsi="微软雅黑" w:eastAsia="微软雅黑" w:cs="微软雅黑"/>
          <w:spacing w:val="-6"/>
          <w:sz w:val="22"/>
        </w:rPr>
        <w:t>TAG</w:t>
      </w:r>
      <w:r>
        <w:rPr>
          <w:rFonts w:hint="eastAsia" w:ascii="微软雅黑" w:hAnsi="微软雅黑" w:eastAsia="微软雅黑" w:cs="微软雅黑"/>
          <w:sz w:val="22"/>
        </w:rPr>
        <w:t>为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sz w:val="22"/>
        </w:rPr>
        <w:t>，电信运营商</w:t>
      </w:r>
      <w:r>
        <w:rPr>
          <w:rFonts w:hint="eastAsia" w:ascii="微软雅黑" w:hAnsi="微软雅黑" w:eastAsia="微软雅黑" w:cs="微软雅黑"/>
          <w:spacing w:val="-6"/>
          <w:sz w:val="22"/>
        </w:rPr>
        <w:t>TAG</w:t>
      </w:r>
    </w:p>
    <w:p>
      <w:pPr>
        <w:tabs>
          <w:tab w:val="left" w:pos="1800"/>
        </w:tabs>
        <w:spacing w:before="0" w:line="353" w:lineRule="exact"/>
        <w:ind w:left="108" w:right="0" w:firstLine="0"/>
        <w:jc w:val="left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</w:rPr>
        <mc:AlternateContent>
          <mc:Choice Requires="wpg">
            <w:drawing>
              <wp:anchor distT="0" distB="0" distL="114300" distR="114300" simplePos="0" relativeHeight="248441856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5715</wp:posOffset>
                </wp:positionV>
                <wp:extent cx="890270" cy="183515"/>
                <wp:effectExtent l="635" t="0" r="4445" b="6985"/>
                <wp:wrapNone/>
                <wp:docPr id="179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183515"/>
                          <a:chOff x="865" y="9"/>
                          <a:chExt cx="1402" cy="289"/>
                        </a:xfrm>
                      </wpg:grpSpPr>
                      <wps:wsp>
                        <wps:cNvPr id="176" name="任意多边形 297"/>
                        <wps:cNvSpPr/>
                        <wps:spPr>
                          <a:xfrm>
                            <a:off x="864" y="9"/>
                            <a:ext cx="1402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2" h="289">
                                <a:moveTo>
                                  <a:pt x="13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1353" y="288"/>
                                </a:lnTo>
                                <a:lnTo>
                                  <a:pt x="1372" y="285"/>
                                </a:lnTo>
                                <a:lnTo>
                                  <a:pt x="1387" y="274"/>
                                </a:lnTo>
                                <a:lnTo>
                                  <a:pt x="1398" y="259"/>
                                </a:lnTo>
                                <a:lnTo>
                                  <a:pt x="1401" y="240"/>
                                </a:lnTo>
                                <a:lnTo>
                                  <a:pt x="1401" y="48"/>
                                </a:lnTo>
                                <a:lnTo>
                                  <a:pt x="1398" y="30"/>
                                </a:lnTo>
                                <a:lnTo>
                                  <a:pt x="1387" y="14"/>
                                </a:lnTo>
                                <a:lnTo>
                                  <a:pt x="1372" y="4"/>
                                </a:lnTo>
                                <a:lnTo>
                                  <a:pt x="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7" name="任意多边形 298"/>
                        <wps:cNvSpPr/>
                        <wps:spPr>
                          <a:xfrm>
                            <a:off x="864" y="9"/>
                            <a:ext cx="1402" cy="2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2" h="289">
                                <a:moveTo>
                                  <a:pt x="1353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240"/>
                                </a:lnTo>
                                <a:lnTo>
                                  <a:pt x="4" y="259"/>
                                </a:lnTo>
                                <a:lnTo>
                                  <a:pt x="14" y="274"/>
                                </a:lnTo>
                                <a:lnTo>
                                  <a:pt x="29" y="285"/>
                                </a:lnTo>
                                <a:lnTo>
                                  <a:pt x="48" y="288"/>
                                </a:lnTo>
                                <a:lnTo>
                                  <a:pt x="1353" y="288"/>
                                </a:lnTo>
                                <a:lnTo>
                                  <a:pt x="1372" y="285"/>
                                </a:lnTo>
                                <a:lnTo>
                                  <a:pt x="1387" y="274"/>
                                </a:lnTo>
                                <a:lnTo>
                                  <a:pt x="1389" y="272"/>
                                </a:lnTo>
                                <a:lnTo>
                                  <a:pt x="48" y="272"/>
                                </a:lnTo>
                                <a:lnTo>
                                  <a:pt x="35" y="270"/>
                                </a:lnTo>
                                <a:lnTo>
                                  <a:pt x="25" y="263"/>
                                </a:lnTo>
                                <a:lnTo>
                                  <a:pt x="18" y="253"/>
                                </a:lnTo>
                                <a:lnTo>
                                  <a:pt x="16" y="240"/>
                                </a:lnTo>
                                <a:lnTo>
                                  <a:pt x="16" y="48"/>
                                </a:lnTo>
                                <a:lnTo>
                                  <a:pt x="18" y="36"/>
                                </a:lnTo>
                                <a:lnTo>
                                  <a:pt x="25" y="26"/>
                                </a:lnTo>
                                <a:lnTo>
                                  <a:pt x="35" y="19"/>
                                </a:lnTo>
                                <a:lnTo>
                                  <a:pt x="48" y="16"/>
                                </a:lnTo>
                                <a:lnTo>
                                  <a:pt x="1389" y="16"/>
                                </a:lnTo>
                                <a:lnTo>
                                  <a:pt x="1387" y="14"/>
                                </a:lnTo>
                                <a:lnTo>
                                  <a:pt x="1372" y="4"/>
                                </a:lnTo>
                                <a:lnTo>
                                  <a:pt x="1353" y="0"/>
                                </a:lnTo>
                                <a:close/>
                                <a:moveTo>
                                  <a:pt x="1389" y="16"/>
                                </a:moveTo>
                                <a:lnTo>
                                  <a:pt x="1353" y="16"/>
                                </a:lnTo>
                                <a:lnTo>
                                  <a:pt x="1366" y="19"/>
                                </a:lnTo>
                                <a:lnTo>
                                  <a:pt x="1376" y="26"/>
                                </a:lnTo>
                                <a:lnTo>
                                  <a:pt x="1383" y="36"/>
                                </a:lnTo>
                                <a:lnTo>
                                  <a:pt x="1385" y="48"/>
                                </a:lnTo>
                                <a:lnTo>
                                  <a:pt x="1385" y="240"/>
                                </a:lnTo>
                                <a:lnTo>
                                  <a:pt x="1383" y="253"/>
                                </a:lnTo>
                                <a:lnTo>
                                  <a:pt x="1376" y="263"/>
                                </a:lnTo>
                                <a:lnTo>
                                  <a:pt x="1366" y="270"/>
                                </a:lnTo>
                                <a:lnTo>
                                  <a:pt x="1353" y="272"/>
                                </a:lnTo>
                                <a:lnTo>
                                  <a:pt x="1389" y="272"/>
                                </a:lnTo>
                                <a:lnTo>
                                  <a:pt x="1398" y="259"/>
                                </a:lnTo>
                                <a:lnTo>
                                  <a:pt x="1401" y="240"/>
                                </a:lnTo>
                                <a:lnTo>
                                  <a:pt x="1401" y="48"/>
                                </a:lnTo>
                                <a:lnTo>
                                  <a:pt x="1398" y="30"/>
                                </a:lnTo>
                                <a:lnTo>
                                  <a:pt x="13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8" name="文本框 299"/>
                        <wps:cNvSpPr txBox="1"/>
                        <wps:spPr>
                          <a:xfrm>
                            <a:off x="864" y="9"/>
                            <a:ext cx="1402" cy="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1" w:line="247" w:lineRule="exact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CT_CtAuth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6" o:spid="_x0000_s1026" o:spt="203" style="position:absolute;left:0pt;margin-left:43.2pt;margin-top:0.45pt;height:14.45pt;width:70.1pt;mso-position-horizontal-relative:page;z-index:-254874624;mso-width-relative:page;mso-height-relative:page;" coordorigin="865,9" coordsize="1402,289" o:gfxdata="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B6JsvY1gAAAAYBAAAPAAAA&#10;AAAAAAEAIAAAACIAAABkcnMvZG93bnJldi54bWxQSwECFAAUAAAACACHTuJAu6Z/cBgEAACNEgAA&#10;DgAAAAAAAAABACAAAAAlAQAAZHJzL2Uyb0RvYy54bWxQSwUGAAAAAAYABgBZAQAArwcAAAAA&#10;">
                <o:lock v:ext="edit" aspectratio="f"/>
                <v:shape id="任意多边形 297" o:spid="_x0000_s1026" o:spt="100" style="position:absolute;left:864;top:9;height:289;width:1402;" fillcolor="#F8F8F8" filled="t" stroked="f" coordsize="1402,289" o:gfxdata="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eIXG8AAAA&#10;3AAAAA8AAAAAAAAAAQAgAAAAIgAAAGRycy9kb3ducmV2LnhtbFBLAQIUABQAAAAIAIdO4kAzLwWe&#10;OwAAADkAAAAQAAAAAAAAAAEAIAAAAAsBAABkcnMvc2hhcGV4bWwueG1sUEsFBgAAAAAGAAYAWwEA&#10;ALUDAAAAAA==&#10;" path="m1353,0l48,0,29,4,14,14,4,30,0,48,0,240,4,259,14,274,29,285,48,288,1353,288,1372,285,1387,274,1398,259,1401,240,1401,48,1398,30,1387,14,1372,4,1353,0xe">
                  <v:fill on="t" focussize="0,0"/>
                  <v:stroke on="f"/>
                  <v:imagedata o:title=""/>
                  <o:lock v:ext="edit" aspectratio="f"/>
                </v:shape>
                <v:shape id="任意多边形 298" o:spid="_x0000_s1026" o:spt="100" style="position:absolute;left:864;top:9;height:289;width:1402;" fillcolor="#EAEAEA" filled="t" stroked="f" coordsize="1402,289" o:gfxdata="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34v74A&#10;AADcAAAADwAAAAAAAAABACAAAAAiAAAAZHJzL2Rvd25yZXYueG1sUEsBAhQAFAAAAAgAh07iQDMv&#10;BZ47AAAAOQAAABAAAAAAAAAAAQAgAAAADQEAAGRycy9zaGFwZXhtbC54bWxQSwUGAAAAAAYABgBb&#10;AQAAtwMAAAAA&#10;" path="m1353,0l48,0,29,4,14,14,4,30,0,48,0,240,4,259,14,274,29,285,48,288,1353,288,1372,285,1387,274,1389,272,48,272,35,270,25,263,18,253,16,240,16,48,18,36,25,26,35,19,48,16,1389,16,1387,14,1372,4,1353,0xm1389,16l1353,16,1366,19,1376,26,1383,36,1385,48,1385,240,1383,253,1376,263,1366,270,1353,272,1389,272,1398,259,1401,240,1401,48,1398,30,1389,16xe">
                  <v:fill on="t" focussize="0,0"/>
                  <v:stroke on="f"/>
                  <v:imagedata o:title=""/>
                  <o:lock v:ext="edit" aspectratio="f"/>
                </v:shape>
                <v:shape id="文本框 299" o:spid="_x0000_s1026" o:spt="202" type="#_x0000_t202" style="position:absolute;left:864;top:9;height:289;width:1402;" filled="f" stroked="f" coordsize="21600,21600" o:gfxdata="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8CkZ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1" w:line="247" w:lineRule="exact"/>
                          <w:ind w:left="96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CT_CtAuth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</w:rPr>
        <w:t>为</w:t>
      </w:r>
      <w:r>
        <w:rPr>
          <w:rFonts w:hint="eastAsia" w:ascii="微软雅黑" w:hAnsi="微软雅黑" w:eastAsia="微软雅黑" w:cs="微软雅黑"/>
          <w:sz w:val="22"/>
        </w:rPr>
        <w:tab/>
      </w:r>
      <w:r>
        <w:rPr>
          <w:rFonts w:hint="eastAsia" w:ascii="微软雅黑" w:hAnsi="微软雅黑" w:eastAsia="微软雅黑" w:cs="微软雅黑"/>
          <w:sz w:val="22"/>
        </w:rPr>
        <w:t>，联通运营商</w:t>
      </w:r>
      <w:r>
        <w:rPr>
          <w:rFonts w:hint="eastAsia" w:ascii="微软雅黑" w:hAnsi="微软雅黑" w:eastAsia="微软雅黑" w:cs="微软雅黑"/>
          <w:spacing w:val="-6"/>
          <w:sz w:val="22"/>
        </w:rPr>
        <w:t>TAG</w:t>
      </w:r>
      <w:r>
        <w:rPr>
          <w:rFonts w:hint="eastAsia" w:ascii="微软雅黑" w:hAnsi="微软雅黑" w:eastAsia="微软雅黑" w:cs="微软雅黑"/>
          <w:sz w:val="22"/>
        </w:rPr>
        <w:t>为</w:t>
      </w:r>
      <w:r>
        <w:rPr>
          <w:rFonts w:hint="eastAsia" w:ascii="微软雅黑" w:hAnsi="微软雅黑" w:eastAsia="微软雅黑" w:cs="微软雅黑"/>
          <w:spacing w:val="6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>uniaccount</w:t>
      </w:r>
      <w:r>
        <w:rPr>
          <w:rFonts w:hint="eastAsia" w:ascii="微软雅黑" w:hAnsi="微软雅黑" w:eastAsia="微软雅黑" w:cs="微软雅黑"/>
          <w:spacing w:val="-2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</w:rPr>
        <w:t>。</w:t>
      </w:r>
    </w:p>
    <w:sectPr>
      <w:pgSz w:w="11900" w:h="16840"/>
      <w:pgMar w:top="960" w:right="50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s.凯瑟琳">
    <w15:presenceInfo w15:providerId="WPS Office" w15:userId="34997104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visionView w:markup="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5325A"/>
    <w:rsid w:val="0AB87CB4"/>
    <w:rsid w:val="1D6C5362"/>
    <w:rsid w:val="275704E8"/>
    <w:rsid w:val="299435ED"/>
    <w:rsid w:val="34942E6B"/>
    <w:rsid w:val="44BB608C"/>
    <w:rsid w:val="63725CDE"/>
    <w:rsid w:val="78B53E18"/>
    <w:rsid w:val="7A193195"/>
    <w:rsid w:val="7B616DC2"/>
    <w:rsid w:val="7FD26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Microsoft JhengHei UI" w:hAnsi="Microsoft JhengHei UI" w:eastAsia="Microsoft JhengHei UI" w:cs="Microsoft JhengHei UI"/>
      <w:b/>
      <w:bCs/>
      <w:sz w:val="38"/>
      <w:szCs w:val="3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2"/>
      <w:ind w:left="108"/>
      <w:outlineLvl w:val="2"/>
    </w:pPr>
    <w:rPr>
      <w:rFonts w:ascii="Microsoft JhengHei UI" w:hAnsi="Microsoft JhengHei UI" w:eastAsia="Microsoft JhengHei UI" w:cs="Microsoft JhengHei UI"/>
      <w:b/>
      <w:bCs/>
      <w:sz w:val="29"/>
      <w:szCs w:val="29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before="152"/>
      <w:ind w:left="214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3816</Words>
  <Characters>9439</Characters>
  <TotalTime>30</TotalTime>
  <ScaleCrop>false</ScaleCrop>
  <LinksUpToDate>false</LinksUpToDate>
  <CharactersWithSpaces>9646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2019-10-11T08:13:00Z</dcterms:created>
  <dc:creator>peiyi</dc:creator>
  <cp:lastModifiedBy>Ms.凯瑟琳</cp:lastModifiedBy>
  <dcterms:modified xsi:type="dcterms:W3CDTF">2019-10-12T06:59:47Z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